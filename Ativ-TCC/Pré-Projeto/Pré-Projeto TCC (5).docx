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B8CD" w14:textId="770F14D8" w:rsidR="00BE1A32" w:rsidRPr="00570760" w:rsidRDefault="00BE1A32" w:rsidP="00AA724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  <w:r w:rsidRPr="00570760">
        <w:rPr>
          <w:rStyle w:val="normaltextrun"/>
          <w:rFonts w:ascii="Arial" w:hAnsi="Arial" w:cs="Arial"/>
          <w:b/>
          <w:color w:val="000000" w:themeColor="text1"/>
          <w:sz w:val="28"/>
          <w:szCs w:val="28"/>
        </w:rPr>
        <w:t>CENTRO ESTADUAL DE EDUCAÇÃO TECNOLÓGICA PAULA</w:t>
      </w:r>
      <w:r w:rsidR="00070E26">
        <w:rPr>
          <w:rStyle w:val="normaltextrun"/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570760">
        <w:rPr>
          <w:rStyle w:val="normaltextrun"/>
          <w:rFonts w:ascii="Arial" w:hAnsi="Arial" w:cs="Arial"/>
          <w:b/>
          <w:color w:val="000000" w:themeColor="text1"/>
          <w:sz w:val="28"/>
          <w:szCs w:val="28"/>
        </w:rPr>
        <w:t>SOUZA</w:t>
      </w:r>
      <w:r w:rsidR="00AA724A">
        <w:rPr>
          <w:rFonts w:ascii="Arial" w:hAnsi="Arial" w:cs="Arial"/>
          <w:sz w:val="28"/>
          <w:szCs w:val="28"/>
        </w:rPr>
        <w:t xml:space="preserve"> </w:t>
      </w:r>
      <w:r w:rsidRPr="00570760">
        <w:rPr>
          <w:rStyle w:val="normaltextrun"/>
          <w:rFonts w:ascii="Arial" w:hAnsi="Arial" w:cs="Arial"/>
          <w:b/>
          <w:color w:val="000000"/>
          <w:sz w:val="28"/>
          <w:szCs w:val="28"/>
        </w:rPr>
        <w:t>ENSINO TÉCNICO DE ANÁLISE E DESENVOLVIMENTO DE</w:t>
      </w:r>
      <w:r w:rsidR="00AA724A">
        <w:rPr>
          <w:rStyle w:val="normaltextrun"/>
          <w:rFonts w:ascii="Arial" w:hAnsi="Arial" w:cs="Arial"/>
          <w:b/>
          <w:color w:val="000000"/>
          <w:sz w:val="28"/>
          <w:szCs w:val="28"/>
        </w:rPr>
        <w:t xml:space="preserve"> </w:t>
      </w:r>
      <w:r w:rsidRPr="00570760">
        <w:rPr>
          <w:rStyle w:val="normaltextrun"/>
          <w:rFonts w:ascii="Arial" w:hAnsi="Arial" w:cs="Arial"/>
          <w:b/>
          <w:color w:val="000000"/>
          <w:sz w:val="28"/>
          <w:szCs w:val="28"/>
        </w:rPr>
        <w:t xml:space="preserve">SISTEMAS </w:t>
      </w:r>
      <w:r w:rsidR="005039B9" w:rsidRPr="00570760">
        <w:rPr>
          <w:rStyle w:val="normaltextrun"/>
          <w:rFonts w:ascii="Arial" w:hAnsi="Arial" w:cs="Arial"/>
          <w:b/>
          <w:color w:val="000000"/>
          <w:sz w:val="28"/>
          <w:szCs w:val="28"/>
        </w:rPr>
        <w:t>AMS</w:t>
      </w:r>
    </w:p>
    <w:p w14:paraId="672A6659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A37501D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37E99DBA" w14:textId="77777777" w:rsidR="00602BC8" w:rsidRPr="00C314E6" w:rsidRDefault="00602BC8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5DAB6C7B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2EB378F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37647BA2" w14:textId="77777777" w:rsidR="008E0265" w:rsidRPr="00C314E6" w:rsidRDefault="008E0265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</w:p>
    <w:p w14:paraId="12736DC8" w14:textId="77777777" w:rsidR="00CA378E" w:rsidRPr="00B92099" w:rsidRDefault="00CA378E" w:rsidP="00CA378E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Alex Expedito Silva Santos</w:t>
      </w:r>
    </w:p>
    <w:p w14:paraId="7147552A" w14:textId="77777777" w:rsidR="00CA378E" w:rsidRPr="00B92099" w:rsidRDefault="00CA378E" w:rsidP="00CA378E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Danilo Santos Soares</w:t>
      </w:r>
    </w:p>
    <w:p w14:paraId="589B1F59" w14:textId="77777777" w:rsidR="00CA378E" w:rsidRPr="00B92099" w:rsidRDefault="00CA378E" w:rsidP="00CA378E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Endrigo Gustavo Brandão</w:t>
      </w:r>
    </w:p>
    <w:p w14:paraId="6A05A809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5A39BBE3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41C8F396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</w:p>
    <w:p w14:paraId="72A3D3EC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D0B940D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19160DCE" w14:textId="19E16C3D" w:rsidR="00B97729" w:rsidRPr="00B92099" w:rsidRDefault="000763E2" w:rsidP="00FA2C02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92099">
        <w:rPr>
          <w:rFonts w:ascii="Arial" w:hAnsi="Arial" w:cs="Arial"/>
          <w:b/>
          <w:bCs/>
          <w:sz w:val="28"/>
          <w:szCs w:val="28"/>
        </w:rPr>
        <w:t>DAELINK</w:t>
      </w:r>
      <w:r w:rsidR="7032D167" w:rsidRPr="00B92099">
        <w:rPr>
          <w:rFonts w:ascii="Arial" w:hAnsi="Arial" w:cs="Arial"/>
          <w:b/>
          <w:bCs/>
          <w:sz w:val="28"/>
          <w:szCs w:val="28"/>
        </w:rPr>
        <w:t>:</w:t>
      </w:r>
      <w:r w:rsidR="5212463C" w:rsidRPr="00B92099">
        <w:rPr>
          <w:rFonts w:ascii="Arial" w:hAnsi="Arial" w:cs="Arial"/>
          <w:b/>
          <w:bCs/>
          <w:sz w:val="28"/>
          <w:szCs w:val="28"/>
        </w:rPr>
        <w:t xml:space="preserve"> </w:t>
      </w:r>
      <w:r w:rsidR="04634C8D" w:rsidRPr="00B92099">
        <w:rPr>
          <w:rFonts w:ascii="Arial" w:hAnsi="Arial" w:cs="Arial"/>
          <w:b/>
          <w:bCs/>
          <w:sz w:val="28"/>
          <w:szCs w:val="28"/>
        </w:rPr>
        <w:t>Vaga de Emprego para Deficientes</w:t>
      </w:r>
    </w:p>
    <w:p w14:paraId="0E27B00A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60061E4C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44EAFD9C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4B94D5A5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3DEEC669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7776C7CA" w14:textId="77777777" w:rsidR="005A67C5" w:rsidRPr="00C314E6" w:rsidRDefault="005A67C5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4A0EE796" w14:textId="2D285189" w:rsidR="00FF69BA" w:rsidRDefault="00FF69BA" w:rsidP="01E6A4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285CC0C2" w14:textId="77777777" w:rsidR="00C314E6" w:rsidRPr="00C314E6" w:rsidRDefault="00C314E6" w:rsidP="01E6A4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2175AAA1" w14:textId="77777777" w:rsidR="00F92E0A" w:rsidRPr="00C314E6" w:rsidRDefault="00F92E0A" w:rsidP="01E6A4E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DDC49BE" w14:textId="0C389823" w:rsidR="00BE1A32" w:rsidRPr="00B92099" w:rsidRDefault="37E153EE" w:rsidP="34009CD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92099"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  <w:t>São Paulo</w:t>
      </w:r>
      <w:r w:rsidR="2DBDF9FF" w:rsidRPr="00B92099"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3128261" w14:textId="31928298" w:rsidR="00BE1A32" w:rsidRPr="00B92099" w:rsidRDefault="37E153EE" w:rsidP="34009CD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92099"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  <w:t>202</w:t>
      </w:r>
      <w:r w:rsidR="782C90CD" w:rsidRPr="00B92099"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  <w:t>4</w:t>
      </w:r>
    </w:p>
    <w:p w14:paraId="417BD874" w14:textId="3F1BF9D1" w:rsidR="6F5430A6" w:rsidRPr="00B92099" w:rsidRDefault="6F5430A6" w:rsidP="00FA2C02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A</w:t>
      </w:r>
      <w:r w:rsidR="006F16C2"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lex Expedito Silva Santos</w:t>
      </w:r>
    </w:p>
    <w:p w14:paraId="3431E5E5" w14:textId="728DF912" w:rsidR="6F5430A6" w:rsidRPr="00B92099" w:rsidRDefault="6F5430A6" w:rsidP="00FA2C02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D</w:t>
      </w:r>
      <w:r w:rsidR="006F16C2"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anilo Santos Soares</w:t>
      </w:r>
    </w:p>
    <w:p w14:paraId="19C4A860" w14:textId="414C5009" w:rsidR="6F5430A6" w:rsidRPr="00B92099" w:rsidRDefault="6F5430A6" w:rsidP="00FA2C02">
      <w:pPr>
        <w:pStyle w:val="paragraph"/>
        <w:spacing w:before="0" w:beforeAutospacing="0" w:after="0" w:afterAutospacing="0" w:line="360" w:lineRule="auto"/>
        <w:jc w:val="center"/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</w:pPr>
      <w:r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E</w:t>
      </w:r>
      <w:r w:rsidR="006F16C2" w:rsidRPr="00B92099">
        <w:rPr>
          <w:rStyle w:val="normaltextrun"/>
          <w:rFonts w:ascii="Arial" w:eastAsia="Segoe UI" w:hAnsi="Arial" w:cs="Arial"/>
          <w:b/>
          <w:bCs/>
          <w:color w:val="000000" w:themeColor="text1"/>
          <w:sz w:val="28"/>
          <w:szCs w:val="28"/>
        </w:rPr>
        <w:t>ndrigo Gustavo Brandão</w:t>
      </w:r>
    </w:p>
    <w:p w14:paraId="5DFF31F8" w14:textId="4DDDDD03" w:rsidR="49AC794C" w:rsidRPr="00C314E6" w:rsidRDefault="49AC794C" w:rsidP="00FA2C02">
      <w:pPr>
        <w:pStyle w:val="paragraph"/>
        <w:spacing w:before="0" w:beforeAutospacing="0" w:after="0" w:afterAutospacing="0" w:line="360" w:lineRule="auto"/>
        <w:jc w:val="center"/>
        <w:rPr>
          <w:rFonts w:ascii="Arial" w:hAnsi="Arial" w:cs="Arial"/>
          <w:sz w:val="28"/>
          <w:szCs w:val="28"/>
        </w:rPr>
      </w:pPr>
    </w:p>
    <w:p w14:paraId="4101652C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4B99056E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1299C43A" w14:textId="77777777" w:rsidR="005039B9" w:rsidRPr="00C314E6" w:rsidRDefault="005039B9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0568C283" w14:textId="04AD30B2" w:rsidR="005039B9" w:rsidRPr="00B92099" w:rsidRDefault="000763E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28"/>
          <w:szCs w:val="18"/>
        </w:rPr>
      </w:pPr>
      <w:r w:rsidRPr="00B92099">
        <w:rPr>
          <w:rFonts w:ascii="Arial" w:hAnsi="Arial" w:cs="Arial"/>
          <w:b/>
          <w:sz w:val="28"/>
          <w:szCs w:val="18"/>
        </w:rPr>
        <w:t>DAELINK</w:t>
      </w:r>
    </w:p>
    <w:p w14:paraId="65217C8C" w14:textId="669F4145" w:rsidR="005039B9" w:rsidRPr="00B92099" w:rsidRDefault="007679A1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sz w:val="28"/>
          <w:szCs w:val="18"/>
        </w:rPr>
      </w:pPr>
      <w:r>
        <w:rPr>
          <w:rFonts w:ascii="Arial" w:hAnsi="Arial" w:cs="Arial"/>
          <w:b/>
          <w:bCs/>
          <w:sz w:val="28"/>
          <w:szCs w:val="18"/>
        </w:rPr>
        <w:t>Plataforma</w:t>
      </w:r>
      <w:r w:rsidR="00E044E4" w:rsidRPr="00B92099">
        <w:rPr>
          <w:rFonts w:ascii="Arial" w:hAnsi="Arial" w:cs="Arial"/>
          <w:b/>
          <w:bCs/>
          <w:sz w:val="28"/>
          <w:szCs w:val="18"/>
        </w:rPr>
        <w:t xml:space="preserve"> para empresas preencherem </w:t>
      </w:r>
      <w:r w:rsidR="00F22597" w:rsidRPr="00B92099">
        <w:rPr>
          <w:rFonts w:ascii="Arial" w:hAnsi="Arial" w:cs="Arial"/>
          <w:b/>
          <w:bCs/>
          <w:sz w:val="28"/>
          <w:szCs w:val="18"/>
        </w:rPr>
        <w:t>as vagas destinadas as pessoas com deficiência</w:t>
      </w:r>
    </w:p>
    <w:p w14:paraId="4DDBEF00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18"/>
        </w:rPr>
      </w:pPr>
    </w:p>
    <w:p w14:paraId="3461D779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18"/>
        </w:rPr>
      </w:pPr>
    </w:p>
    <w:p w14:paraId="3CF2D8B6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18"/>
        </w:rPr>
      </w:pPr>
    </w:p>
    <w:p w14:paraId="0FB78278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18"/>
        </w:rPr>
      </w:pPr>
    </w:p>
    <w:p w14:paraId="1FC39945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18"/>
        </w:rPr>
      </w:pPr>
    </w:p>
    <w:p w14:paraId="468679B3" w14:textId="476BD44A" w:rsidR="005039B9" w:rsidRPr="008E7BEF" w:rsidRDefault="30A52D30" w:rsidP="0028761A">
      <w:pPr>
        <w:pStyle w:val="paragraph"/>
        <w:spacing w:before="0" w:beforeAutospacing="0" w:after="0" w:afterAutospacing="0"/>
        <w:ind w:left="4536"/>
        <w:jc w:val="both"/>
        <w:textAlignment w:val="baseline"/>
        <w:rPr>
          <w:rFonts w:ascii="Arial" w:hAnsi="Arial" w:cs="Arial"/>
          <w:sz w:val="22"/>
          <w:szCs w:val="22"/>
        </w:rPr>
      </w:pPr>
      <w:r w:rsidRPr="008E7BEF">
        <w:rPr>
          <w:rFonts w:ascii="Arial" w:hAnsi="Arial" w:cs="Arial"/>
          <w:sz w:val="22"/>
          <w:szCs w:val="22"/>
        </w:rPr>
        <w:t xml:space="preserve">Trabalho de Conclusão de Curso apresentado ao Curso Técnico em Desenvolvimento de Sistemas da </w:t>
      </w:r>
      <w:proofErr w:type="spellStart"/>
      <w:r w:rsidRPr="008E7BEF">
        <w:rPr>
          <w:rFonts w:ascii="Arial" w:hAnsi="Arial" w:cs="Arial"/>
          <w:sz w:val="22"/>
          <w:szCs w:val="22"/>
        </w:rPr>
        <w:t>Etec</w:t>
      </w:r>
      <w:proofErr w:type="spellEnd"/>
      <w:r w:rsidRPr="008E7BEF">
        <w:rPr>
          <w:rFonts w:ascii="Arial" w:hAnsi="Arial" w:cs="Arial"/>
          <w:sz w:val="22"/>
          <w:szCs w:val="22"/>
        </w:rPr>
        <w:t xml:space="preserve"> Zona Leste, orientado pelo Prof. </w:t>
      </w:r>
      <w:r w:rsidR="546C1C2F" w:rsidRPr="008E7BEF">
        <w:rPr>
          <w:rFonts w:ascii="Arial" w:hAnsi="Arial" w:cs="Arial"/>
          <w:sz w:val="22"/>
          <w:szCs w:val="22"/>
        </w:rPr>
        <w:t>Jeferson Roberto de Lima</w:t>
      </w:r>
      <w:r w:rsidRPr="008E7BEF">
        <w:rPr>
          <w:rFonts w:ascii="Arial" w:hAnsi="Arial" w:cs="Arial"/>
          <w:sz w:val="22"/>
          <w:szCs w:val="22"/>
        </w:rPr>
        <w:t xml:space="preserve">, como requisito parcial para </w:t>
      </w:r>
      <w:r w:rsidR="25B84E05" w:rsidRPr="008E7BEF">
        <w:rPr>
          <w:rFonts w:ascii="Arial" w:hAnsi="Arial" w:cs="Arial"/>
          <w:sz w:val="22"/>
          <w:szCs w:val="22"/>
        </w:rPr>
        <w:t>conclusão de curso integrado ao ensino médio.</w:t>
      </w:r>
    </w:p>
    <w:p w14:paraId="0562CB0E" w14:textId="77777777" w:rsidR="00BE1A32" w:rsidRPr="00C314E6" w:rsidRDefault="00BE1A32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8"/>
          <w:szCs w:val="28"/>
        </w:rPr>
      </w:pPr>
    </w:p>
    <w:p w14:paraId="34CE0A41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62EBF3C5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6D98A12B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2946DB82" w14:textId="77777777" w:rsidR="00DC32FA" w:rsidRPr="00C314E6" w:rsidRDefault="00DC32FA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5EF35B0C" w14:textId="0694199E" w:rsidR="44A5B346" w:rsidRDefault="44A5B346" w:rsidP="00C314E6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05344753" w14:textId="77777777" w:rsidR="008E7BEF" w:rsidRPr="00C314E6" w:rsidRDefault="008E7BEF" w:rsidP="00C314E6">
      <w:pPr>
        <w:pStyle w:val="paragraph"/>
        <w:spacing w:before="0" w:beforeAutospacing="0" w:after="0" w:afterAutospacing="0" w:line="360" w:lineRule="auto"/>
        <w:jc w:val="center"/>
        <w:rPr>
          <w:rStyle w:val="eop"/>
          <w:rFonts w:ascii="Arial" w:hAnsi="Arial" w:cs="Arial"/>
          <w:color w:val="000000" w:themeColor="text1"/>
          <w:sz w:val="28"/>
          <w:szCs w:val="28"/>
        </w:rPr>
      </w:pPr>
    </w:p>
    <w:p w14:paraId="50D63BAB" w14:textId="77777777" w:rsidR="00C314E6" w:rsidRPr="00C314E6" w:rsidRDefault="00C314E6" w:rsidP="008E7B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14:paraId="7FDE7E1E" w14:textId="42A6B07C" w:rsidR="00F93707" w:rsidRPr="00B92099" w:rsidRDefault="00F93707" w:rsidP="00F9370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B92099">
        <w:rPr>
          <w:rStyle w:val="normaltextrun"/>
          <w:rFonts w:ascii="Arial" w:hAnsi="Arial" w:cs="Arial"/>
          <w:b/>
          <w:bCs/>
          <w:color w:val="000000" w:themeColor="text1"/>
          <w:sz w:val="28"/>
          <w:szCs w:val="28"/>
        </w:rPr>
        <w:t>São Paulo</w:t>
      </w:r>
    </w:p>
    <w:p w14:paraId="5EF510ED" w14:textId="7CA404F5" w:rsidR="00AD0D08" w:rsidRPr="00B92099" w:rsidRDefault="30A52D30" w:rsidP="00FA2C0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B92099">
        <w:rPr>
          <w:rStyle w:val="normaltextrun"/>
          <w:rFonts w:ascii="Arial" w:hAnsi="Arial" w:cs="Arial"/>
          <w:b/>
          <w:color w:val="000000"/>
          <w:sz w:val="28"/>
          <w:szCs w:val="28"/>
        </w:rPr>
        <w:t>2024</w:t>
      </w:r>
    </w:p>
    <w:p w14:paraId="5E93E900" w14:textId="25CF3A73" w:rsidR="00510D88" w:rsidRPr="0037012C" w:rsidRDefault="00510D88" w:rsidP="00FA2C02">
      <w:pPr>
        <w:pStyle w:val="AssuntosABNT"/>
        <w:spacing w:line="360" w:lineRule="auto"/>
        <w:jc w:val="center"/>
        <w:rPr>
          <w:rFonts w:ascii="Arial" w:hAnsi="Arial"/>
          <w:lang w:eastAsia="pt-BR"/>
        </w:rPr>
      </w:pPr>
      <w:bookmarkStart w:id="0" w:name="_Toc161573507"/>
      <w:bookmarkStart w:id="1" w:name="_Toc162562203"/>
      <w:r w:rsidRPr="0037012C">
        <w:rPr>
          <w:rFonts w:ascii="Arial" w:hAnsi="Arial"/>
          <w:lang w:eastAsia="pt-BR"/>
        </w:rPr>
        <w:t>SUMÁRIO</w:t>
      </w:r>
      <w:bookmarkEnd w:id="1"/>
    </w:p>
    <w:p w14:paraId="4D9B6C3B" w14:textId="77777777" w:rsidR="00510D88" w:rsidRPr="0037012C" w:rsidRDefault="00510D88" w:rsidP="00FA2C02">
      <w:pPr>
        <w:pStyle w:val="TOC1"/>
        <w:tabs>
          <w:tab w:val="right" w:leader="dot" w:pos="9061"/>
        </w:tabs>
        <w:spacing w:line="360" w:lineRule="auto"/>
        <w:rPr>
          <w:rFonts w:ascii="Arial" w:hAnsi="Arial" w:cs="Arial"/>
          <w:lang w:eastAsia="pt-BR"/>
        </w:rPr>
      </w:pPr>
    </w:p>
    <w:p w14:paraId="61C63C77" w14:textId="64E206D6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r>
        <w:rPr>
          <w:rFonts w:ascii="Arial" w:hAnsi="Arial"/>
          <w:lang w:eastAsia="pt-BR"/>
        </w:rPr>
        <w:fldChar w:fldCharType="begin"/>
      </w:r>
      <w:r>
        <w:rPr>
          <w:rFonts w:ascii="Arial" w:hAnsi="Arial"/>
          <w:lang w:eastAsia="pt-BR"/>
        </w:rPr>
        <w:instrText xml:space="preserve"> TOC \o "1-3" \h \z \u </w:instrText>
      </w:r>
      <w:r>
        <w:rPr>
          <w:rFonts w:ascii="Arial" w:hAnsi="Arial"/>
          <w:lang w:eastAsia="pt-BR"/>
        </w:rPr>
        <w:fldChar w:fldCharType="separate"/>
      </w:r>
      <w:hyperlink w:anchor="_Toc162562203" w:history="1">
        <w:r w:rsidRPr="00AC3500">
          <w:rPr>
            <w:rStyle w:val="Hyperlink"/>
            <w:rFonts w:ascii="Arial" w:hAnsi="Arial"/>
            <w:noProof/>
            <w:lang w:eastAsia="pt-BR"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A88A3" w14:textId="0BED354B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4" w:history="1">
        <w:r w:rsidRPr="00AC3500">
          <w:rPr>
            <w:rStyle w:val="Hyperlink"/>
            <w:rFonts w:ascii="Arial" w:hAnsi="Arial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87BCD" w14:textId="1A1C1E30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5" w:history="1">
        <w:r w:rsidRPr="00AC3500">
          <w:rPr>
            <w:rStyle w:val="Hyperlink"/>
            <w:rFonts w:ascii="Arial" w:hAnsi="Arial"/>
            <w:noProof/>
            <w:lang w:eastAsia="pt-BR"/>
          </w:rPr>
          <w:t>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25637" w14:textId="0785CDE3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6" w:history="1">
        <w:r w:rsidRPr="00AC3500">
          <w:rPr>
            <w:rStyle w:val="Hyperlink"/>
            <w:rFonts w:ascii="Arial" w:hAnsi="Arial"/>
            <w:noProof/>
            <w:lang w:eastAsia="pt-BR"/>
          </w:rPr>
          <w:t>DELIMITAÇÃO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267A7" w14:textId="326E8C5F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7" w:history="1">
        <w:r w:rsidRPr="00AC3500">
          <w:rPr>
            <w:rStyle w:val="Hyperlink"/>
            <w:rFonts w:ascii="Arial" w:hAnsi="Arial"/>
            <w:noProof/>
            <w:lang w:eastAsia="pt-BR"/>
          </w:rPr>
          <w:t>PROBLEMA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F4C42" w14:textId="5202F4E6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8" w:history="1">
        <w:r w:rsidRPr="00AC3500">
          <w:rPr>
            <w:rStyle w:val="Hyperlink"/>
            <w:rFonts w:ascii="Arial" w:hAnsi="Arial"/>
            <w:noProof/>
            <w:lang w:eastAsia="pt-BR"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FD4A9C" w14:textId="37200FEF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09" w:history="1">
        <w:r w:rsidRPr="00AC3500">
          <w:rPr>
            <w:rStyle w:val="Hyperlink"/>
            <w:rFonts w:ascii="Arial" w:hAnsi="Arial"/>
            <w:noProof/>
          </w:rPr>
          <w:t>OBJETIVO ESPECÍFICO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23F2DA" w14:textId="4BFF090E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0" w:history="1">
        <w:r w:rsidRPr="00AC3500">
          <w:rPr>
            <w:rStyle w:val="Hyperlink"/>
            <w:rFonts w:ascii="Arial" w:hAnsi="Arial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28672B" w14:textId="19FFC06D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1" w:history="1">
        <w:r w:rsidRPr="00AC3500">
          <w:rPr>
            <w:rStyle w:val="Hyperlink"/>
            <w:rFonts w:ascii="Arial" w:hAnsi="Arial"/>
            <w:noProof/>
          </w:rPr>
          <w:t>HIPÓTESE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0AAB86" w14:textId="5AEDB617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2" w:history="1">
        <w:r w:rsidRPr="00AC3500">
          <w:rPr>
            <w:rStyle w:val="Hyperlink"/>
            <w:rFonts w:ascii="Arial" w:hAnsi="Arial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62F16D" w14:textId="208906BC" w:rsidR="00825B6E" w:rsidRDefault="00825B6E">
      <w:pPr>
        <w:pStyle w:val="TOC2"/>
        <w:tabs>
          <w:tab w:val="left" w:pos="720"/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3" w:history="1">
        <w:r w:rsidRPr="00AC3500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AC3500">
          <w:rPr>
            <w:rStyle w:val="Hyperlink"/>
            <w:noProof/>
          </w:rPr>
          <w:t>Estudo quantitativo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D4897C" w14:textId="70DDEE25" w:rsidR="00825B6E" w:rsidRDefault="00825B6E">
      <w:pPr>
        <w:pStyle w:val="TOC2"/>
        <w:tabs>
          <w:tab w:val="left" w:pos="720"/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4" w:history="1">
        <w:r w:rsidRPr="00AC3500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AC3500">
          <w:rPr>
            <w:rStyle w:val="Hyperlink"/>
            <w:noProof/>
          </w:rPr>
          <w:t>Pesquisa de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AB3E4E" w14:textId="3B2A393A" w:rsidR="00825B6E" w:rsidRDefault="00825B6E">
      <w:pPr>
        <w:pStyle w:val="TOC2"/>
        <w:tabs>
          <w:tab w:val="left" w:pos="720"/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5" w:history="1">
        <w:r w:rsidRPr="00AC3500">
          <w:rPr>
            <w:rStyle w:val="Hyperlink"/>
            <w:rFonts w:ascii="Symbol" w:hAnsi="Symbol"/>
            <w:noProof/>
          </w:rPr>
          <w:t></w:t>
        </w:r>
        <w:r>
          <w:rPr>
            <w:rFonts w:asciiTheme="minorHAnsi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AC3500">
          <w:rPr>
            <w:rStyle w:val="Hyperlink"/>
            <w:noProof/>
          </w:rPr>
          <w:t>Estudo de Caso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81F6A0" w14:textId="63D3E775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6" w:history="1">
        <w:r w:rsidRPr="00AC3500">
          <w:rPr>
            <w:rStyle w:val="Hyperlink"/>
            <w:rFonts w:ascii="Arial" w:hAnsi="Arial"/>
            <w:noProof/>
          </w:rPr>
          <w:t>CRONOGRAMA: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DF2C1E" w14:textId="55E50836" w:rsidR="00825B6E" w:rsidRDefault="00825B6E">
      <w:pPr>
        <w:pStyle w:val="TOC2"/>
        <w:tabs>
          <w:tab w:val="right" w:leader="dot" w:pos="9061"/>
        </w:tabs>
        <w:rPr>
          <w:rFonts w:asciiTheme="minorHAnsi" w:hAnsiTheme="minorHAnsi"/>
          <w:noProof/>
          <w:kern w:val="2"/>
          <w:szCs w:val="24"/>
          <w:lang w:eastAsia="pt-BR"/>
          <w14:ligatures w14:val="standardContextual"/>
        </w:rPr>
      </w:pPr>
      <w:hyperlink w:anchor="_Toc162562217" w:history="1">
        <w:r w:rsidRPr="00AC3500">
          <w:rPr>
            <w:rStyle w:val="Hyperlink"/>
            <w:rFonts w:ascii="Arial" w:hAnsi="Arial"/>
            <w:noProof/>
          </w:rPr>
          <w:t>REFERÊNCIAS: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_Toc162562217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0341E3" w14:textId="33AC6C7E" w:rsidR="00E247B0" w:rsidRPr="0037012C" w:rsidRDefault="00825B6E" w:rsidP="00FA2C02">
      <w:pPr>
        <w:pStyle w:val="AssuntosABNT"/>
        <w:spacing w:line="360" w:lineRule="auto"/>
        <w:rPr>
          <w:rFonts w:ascii="Arial" w:hAnsi="Arial"/>
          <w:lang w:eastAsia="pt-BR"/>
        </w:rPr>
      </w:pPr>
      <w:r>
        <w:rPr>
          <w:rFonts w:ascii="Arial" w:eastAsiaTheme="minorEastAsia" w:hAnsi="Arial" w:cstheme="minorBidi"/>
          <w:sz w:val="24"/>
          <w:szCs w:val="21"/>
          <w:lang w:eastAsia="pt-BR"/>
        </w:rPr>
        <w:fldChar w:fldCharType="end"/>
      </w:r>
    </w:p>
    <w:p w14:paraId="4F0E576D" w14:textId="77777777" w:rsidR="00E247B0" w:rsidRPr="0037012C" w:rsidRDefault="00E247B0" w:rsidP="00FA2C02">
      <w:pPr>
        <w:spacing w:after="120" w:line="360" w:lineRule="auto"/>
        <w:rPr>
          <w:rFonts w:ascii="Arial" w:eastAsiaTheme="majorEastAsia" w:hAnsi="Arial" w:cs="Arial"/>
          <w:b/>
          <w:caps/>
          <w:sz w:val="28"/>
          <w:szCs w:val="36"/>
          <w:lang w:eastAsia="pt-BR"/>
        </w:rPr>
      </w:pPr>
      <w:r w:rsidRPr="0037012C">
        <w:rPr>
          <w:rFonts w:ascii="Arial" w:hAnsi="Arial" w:cs="Arial"/>
          <w:lang w:eastAsia="pt-BR"/>
        </w:rPr>
        <w:br w:type="page"/>
      </w:r>
    </w:p>
    <w:p w14:paraId="01696B99" w14:textId="4A3D4AB3" w:rsidR="00AB2707" w:rsidRPr="00DC7DBD" w:rsidRDefault="00F35342" w:rsidP="00F35342">
      <w:pPr>
        <w:pStyle w:val="AssuntosABNT"/>
        <w:jc w:val="center"/>
        <w:rPr>
          <w:rFonts w:ascii="Arial" w:hAnsi="Arial"/>
        </w:rPr>
      </w:pPr>
      <w:bookmarkStart w:id="2" w:name="_Toc162562204"/>
      <w:r w:rsidRPr="00DC7DBD">
        <w:rPr>
          <w:rFonts w:ascii="Arial" w:hAnsi="Arial"/>
        </w:rPr>
        <w:t>RESUMO</w:t>
      </w:r>
      <w:bookmarkEnd w:id="2"/>
    </w:p>
    <w:p w14:paraId="1CC3C21B" w14:textId="77777777" w:rsidR="00F35342" w:rsidRDefault="00F35342" w:rsidP="00F35342">
      <w:pPr>
        <w:pStyle w:val="AssuntosABNT"/>
        <w:jc w:val="center"/>
      </w:pPr>
    </w:p>
    <w:p w14:paraId="1D1622F9" w14:textId="034438D9" w:rsidR="00774587" w:rsidRPr="00774587" w:rsidRDefault="00774587" w:rsidP="007745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774587">
        <w:rPr>
          <w:rStyle w:val="normaltextrun"/>
          <w:rFonts w:ascii="Arial" w:hAnsi="Arial" w:cs="Arial"/>
        </w:rPr>
        <w:t xml:space="preserve">O projeto consiste em uma plataforma dedicada </w:t>
      </w:r>
      <w:r w:rsidR="001118EE">
        <w:rPr>
          <w:rStyle w:val="normaltextrun"/>
          <w:rFonts w:ascii="Arial" w:hAnsi="Arial" w:cs="Arial"/>
        </w:rPr>
        <w:t>à</w:t>
      </w:r>
      <w:r w:rsidRPr="00774587">
        <w:rPr>
          <w:rStyle w:val="normaltextrun"/>
          <w:rFonts w:ascii="Arial" w:hAnsi="Arial" w:cs="Arial"/>
        </w:rPr>
        <w:t xml:space="preserve"> integração das empresas </w:t>
      </w:r>
      <w:r w:rsidR="001118EE">
        <w:rPr>
          <w:rStyle w:val="normaltextrun"/>
          <w:rFonts w:ascii="Arial" w:hAnsi="Arial" w:cs="Arial"/>
        </w:rPr>
        <w:t>à</w:t>
      </w:r>
      <w:r w:rsidRPr="00774587">
        <w:rPr>
          <w:rStyle w:val="normaltextrun"/>
          <w:rFonts w:ascii="Arial" w:hAnsi="Arial" w:cs="Arial"/>
        </w:rPr>
        <w:t>s pessoas com deficiência (PCD), visando uma forma tecnológica conhecida reinterpretada para atender esse público específico que visa a melhora dos aspectos sociais e trabalhistas. Assim</w:t>
      </w:r>
      <w:r w:rsidR="004810B2" w:rsidRPr="00774587">
        <w:rPr>
          <w:rStyle w:val="normaltextrun"/>
          <w:rFonts w:ascii="Arial" w:hAnsi="Arial" w:cs="Arial"/>
        </w:rPr>
        <w:t xml:space="preserve">, </w:t>
      </w:r>
      <w:r w:rsidRPr="00774587">
        <w:rPr>
          <w:rStyle w:val="normaltextrun"/>
          <w:rFonts w:ascii="Arial" w:hAnsi="Arial" w:cs="Arial"/>
        </w:rPr>
        <w:t>o trabalho, trará como um resultado visível a melhor inclusão social através de fácil acesso ao trabalho de um meio prático e acessível.</w:t>
      </w:r>
      <w:r w:rsidRPr="00774587">
        <w:rPr>
          <w:rStyle w:val="eop"/>
          <w:rFonts w:ascii="Arial" w:hAnsi="Arial" w:cs="Arial"/>
        </w:rPr>
        <w:t> </w:t>
      </w:r>
    </w:p>
    <w:p w14:paraId="75486B7E" w14:textId="4F0B0896" w:rsidR="00774587" w:rsidRPr="00774587" w:rsidRDefault="00774587" w:rsidP="007745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774587">
        <w:rPr>
          <w:rStyle w:val="normaltextrun"/>
          <w:rFonts w:ascii="Arial" w:hAnsi="Arial" w:cs="Arial"/>
        </w:rPr>
        <w:t xml:space="preserve">Sendo desenvolvido em sua parte teórica em pesquisas literárias e artigos, e com uma base jurídica que atua em relação </w:t>
      </w:r>
      <w:r w:rsidR="00407AF0">
        <w:rPr>
          <w:rStyle w:val="normaltextrun"/>
          <w:rFonts w:ascii="Arial" w:hAnsi="Arial" w:cs="Arial"/>
        </w:rPr>
        <w:t>à</w:t>
      </w:r>
      <w:r w:rsidRPr="00774587">
        <w:rPr>
          <w:rStyle w:val="normaltextrun"/>
          <w:rFonts w:ascii="Arial" w:hAnsi="Arial" w:cs="Arial"/>
        </w:rPr>
        <w:t xml:space="preserve"> inclusão social dos PCD. E além de estudos de partes práticas sobre a forma de funcionamento, que fo</w:t>
      </w:r>
      <w:r w:rsidR="00E7075C">
        <w:rPr>
          <w:rStyle w:val="normaltextrun"/>
          <w:rFonts w:ascii="Arial" w:hAnsi="Arial" w:cs="Arial"/>
        </w:rPr>
        <w:t>ram</w:t>
      </w:r>
      <w:r w:rsidRPr="00774587">
        <w:rPr>
          <w:rStyle w:val="normaltextrun"/>
          <w:rFonts w:ascii="Arial" w:hAnsi="Arial" w:cs="Arial"/>
        </w:rPr>
        <w:t xml:space="preserve"> realizado</w:t>
      </w:r>
      <w:r w:rsidR="00EF2A7F">
        <w:rPr>
          <w:rStyle w:val="normaltextrun"/>
          <w:rFonts w:ascii="Arial" w:hAnsi="Arial" w:cs="Arial"/>
        </w:rPr>
        <w:t>s</w:t>
      </w:r>
      <w:r w:rsidRPr="00774587">
        <w:rPr>
          <w:rStyle w:val="normaltextrun"/>
          <w:rFonts w:ascii="Arial" w:hAnsi="Arial" w:cs="Arial"/>
        </w:rPr>
        <w:t xml:space="preserve"> através de consultas aos auxiliadores do projeto (professores e coordenadores)</w:t>
      </w:r>
      <w:r w:rsidR="001026F2">
        <w:rPr>
          <w:rStyle w:val="normaltextrun"/>
          <w:rFonts w:ascii="Arial" w:hAnsi="Arial" w:cs="Arial"/>
        </w:rPr>
        <w:t>,</w:t>
      </w:r>
      <w:r w:rsidRPr="00774587">
        <w:rPr>
          <w:rStyle w:val="normaltextrun"/>
          <w:rFonts w:ascii="Arial" w:hAnsi="Arial" w:cs="Arial"/>
        </w:rPr>
        <w:t xml:space="preserve"> assim possuindo a ideia de forma mais concreta com formas de aplicação.</w:t>
      </w:r>
      <w:r w:rsidRPr="00774587">
        <w:rPr>
          <w:rStyle w:val="eop"/>
          <w:rFonts w:ascii="Arial" w:hAnsi="Arial" w:cs="Arial"/>
        </w:rPr>
        <w:t> </w:t>
      </w:r>
    </w:p>
    <w:p w14:paraId="7650B416" w14:textId="16BD7FF9" w:rsidR="00774587" w:rsidRPr="00774587" w:rsidRDefault="00774587" w:rsidP="007745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774587">
        <w:rPr>
          <w:rStyle w:val="normaltextrun"/>
          <w:rFonts w:ascii="Arial" w:hAnsi="Arial" w:cs="Arial"/>
        </w:rPr>
        <w:t xml:space="preserve">O uso dessa plataforma influenciou numa melhora significativa da empregabilidade das pessoas com deficiência, notado em vários exemplos que conseguiram completar as cotas impostas </w:t>
      </w:r>
      <w:r w:rsidR="0036270E">
        <w:rPr>
          <w:rStyle w:val="normaltextrun"/>
          <w:rFonts w:ascii="Arial" w:hAnsi="Arial" w:cs="Arial"/>
        </w:rPr>
        <w:t>legislativamente</w:t>
      </w:r>
      <w:r w:rsidRPr="00774587">
        <w:rPr>
          <w:rStyle w:val="normaltextrun"/>
          <w:rFonts w:ascii="Arial" w:hAnsi="Arial" w:cs="Arial"/>
        </w:rPr>
        <w:t xml:space="preserve"> e algumas que ultrapassaram. Tornando-se uma plataforma influente no meio corporativo devido ao auxílio comercial e social realizado.  </w:t>
      </w:r>
      <w:r w:rsidRPr="00774587">
        <w:rPr>
          <w:rStyle w:val="eop"/>
          <w:rFonts w:ascii="Arial" w:hAnsi="Arial" w:cs="Arial"/>
        </w:rPr>
        <w:t> </w:t>
      </w:r>
    </w:p>
    <w:p w14:paraId="11199ED0" w14:textId="77777777" w:rsidR="00774587" w:rsidRPr="00774587" w:rsidRDefault="00774587" w:rsidP="00774587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sz w:val="18"/>
          <w:szCs w:val="18"/>
        </w:rPr>
      </w:pPr>
      <w:r w:rsidRPr="00774587">
        <w:rPr>
          <w:rStyle w:val="eop"/>
          <w:rFonts w:ascii="Arial" w:hAnsi="Arial" w:cs="Arial"/>
        </w:rPr>
        <w:t> </w:t>
      </w:r>
    </w:p>
    <w:p w14:paraId="1EEE5DEB" w14:textId="77777777" w:rsidR="00774587" w:rsidRPr="00774587" w:rsidRDefault="00774587" w:rsidP="0077458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774587">
        <w:rPr>
          <w:rStyle w:val="normaltextrun"/>
          <w:rFonts w:ascii="Arial" w:hAnsi="Arial" w:cs="Arial"/>
          <w:b/>
          <w:bCs/>
        </w:rPr>
        <w:t>Palavras-Chaves</w:t>
      </w:r>
      <w:r w:rsidRPr="00774587">
        <w:rPr>
          <w:rStyle w:val="normaltextrun"/>
          <w:rFonts w:ascii="Arial" w:hAnsi="Arial" w:cs="Arial"/>
        </w:rPr>
        <w:t>: PCD (Pessoas com deficiência); Inclusão; Plataforma; Empregos.</w:t>
      </w:r>
      <w:r w:rsidRPr="00774587">
        <w:rPr>
          <w:rStyle w:val="eop"/>
          <w:rFonts w:ascii="Arial" w:hAnsi="Arial" w:cs="Arial"/>
        </w:rPr>
        <w:t> </w:t>
      </w:r>
    </w:p>
    <w:p w14:paraId="495735F4" w14:textId="77777777" w:rsidR="00F35342" w:rsidRPr="00F35342" w:rsidRDefault="00F35342" w:rsidP="00F35342">
      <w:pPr>
        <w:pStyle w:val="AssuntosABNT"/>
        <w:jc w:val="center"/>
      </w:pPr>
    </w:p>
    <w:p w14:paraId="04C1BB9A" w14:textId="77777777" w:rsidR="00AB2707" w:rsidRDefault="00AB2707">
      <w:pPr>
        <w:rPr>
          <w:rFonts w:ascii="Arial" w:eastAsiaTheme="majorEastAsia" w:hAnsi="Arial" w:cs="Arial"/>
          <w:b/>
          <w:caps/>
          <w:sz w:val="28"/>
          <w:szCs w:val="36"/>
          <w:lang w:eastAsia="pt-BR"/>
        </w:rPr>
      </w:pPr>
      <w:r>
        <w:rPr>
          <w:rFonts w:ascii="Arial" w:hAnsi="Arial"/>
          <w:lang w:eastAsia="pt-BR"/>
        </w:rPr>
        <w:br w:type="page"/>
      </w:r>
    </w:p>
    <w:p w14:paraId="5B2CA629" w14:textId="311C7ED5" w:rsidR="00190FD2" w:rsidRPr="0037012C" w:rsidRDefault="7032D167" w:rsidP="00FA2C02">
      <w:pPr>
        <w:pStyle w:val="AssuntosABNT"/>
        <w:spacing w:afterLines="120" w:after="288" w:line="360" w:lineRule="auto"/>
        <w:rPr>
          <w:rFonts w:ascii="Arial" w:hAnsi="Arial"/>
          <w:lang w:eastAsia="pt-BR"/>
        </w:rPr>
      </w:pPr>
      <w:bookmarkStart w:id="3" w:name="_Toc162562205"/>
      <w:r w:rsidRPr="0037012C">
        <w:rPr>
          <w:rFonts w:ascii="Arial" w:hAnsi="Arial"/>
          <w:lang w:eastAsia="pt-BR"/>
        </w:rPr>
        <w:t>TEMA</w:t>
      </w:r>
      <w:bookmarkEnd w:id="0"/>
      <w:bookmarkEnd w:id="3"/>
    </w:p>
    <w:p w14:paraId="5043CB0F" w14:textId="451D8CDC" w:rsidR="00190FD2" w:rsidRPr="0037012C" w:rsidRDefault="00355469" w:rsidP="00FA2C02">
      <w:pPr>
        <w:spacing w:afterLines="120" w:after="288" w:line="360" w:lineRule="auto"/>
        <w:ind w:firstLine="709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</w:rPr>
        <w:t>Plataforma</w:t>
      </w:r>
      <w:r w:rsidR="003A5677">
        <w:rPr>
          <w:rFonts w:ascii="Arial" w:eastAsia="Arial" w:hAnsi="Arial" w:cs="Arial"/>
        </w:rPr>
        <w:t xml:space="preserve"> de </w:t>
      </w:r>
      <w:r w:rsidR="00776CFC" w:rsidRPr="0037012C">
        <w:rPr>
          <w:rFonts w:ascii="Arial" w:eastAsia="Arial" w:hAnsi="Arial" w:cs="Arial"/>
        </w:rPr>
        <w:t xml:space="preserve">integração </w:t>
      </w:r>
      <w:r w:rsidR="66D29032" w:rsidRPr="30D05F15">
        <w:rPr>
          <w:rFonts w:ascii="Arial" w:eastAsia="Arial" w:hAnsi="Arial" w:cs="Arial"/>
        </w:rPr>
        <w:t>para</w:t>
      </w:r>
      <w:r w:rsidR="00776CFC" w:rsidRPr="0037012C">
        <w:rPr>
          <w:rFonts w:ascii="Arial" w:eastAsia="Arial" w:hAnsi="Arial" w:cs="Arial"/>
        </w:rPr>
        <w:t xml:space="preserve"> empresas </w:t>
      </w:r>
      <w:r w:rsidR="00540F0A">
        <w:rPr>
          <w:rFonts w:ascii="Arial" w:eastAsia="Arial" w:hAnsi="Arial" w:cs="Arial"/>
        </w:rPr>
        <w:t>à</w:t>
      </w:r>
      <w:r w:rsidR="00776CFC" w:rsidRPr="0037012C">
        <w:rPr>
          <w:rFonts w:ascii="Arial" w:eastAsia="Arial" w:hAnsi="Arial" w:cs="Arial"/>
        </w:rPr>
        <w:t>s pessoas com deficiência</w:t>
      </w:r>
      <w:r w:rsidR="00FF6375" w:rsidRPr="0037012C">
        <w:rPr>
          <w:rFonts w:ascii="Arial" w:eastAsia="Arial" w:hAnsi="Arial" w:cs="Arial"/>
        </w:rPr>
        <w:t xml:space="preserve"> (PCD)</w:t>
      </w:r>
      <w:r w:rsidR="00776CFC" w:rsidRPr="0037012C">
        <w:rPr>
          <w:rFonts w:ascii="Arial" w:eastAsia="Arial" w:hAnsi="Arial" w:cs="Arial"/>
        </w:rPr>
        <w:t>.</w:t>
      </w:r>
    </w:p>
    <w:p w14:paraId="435323DC" w14:textId="7D11B421" w:rsidR="100067E2" w:rsidRPr="0037012C" w:rsidRDefault="00ED3A39" w:rsidP="00FA2C02">
      <w:pPr>
        <w:spacing w:afterLines="120" w:after="288" w:line="360" w:lineRule="auto"/>
        <w:rPr>
          <w:rFonts w:ascii="Arial" w:eastAsia="Arial" w:hAnsi="Arial" w:cs="Arial"/>
        </w:rPr>
      </w:pPr>
      <w:r w:rsidRPr="0037012C">
        <w:rPr>
          <w:rFonts w:ascii="Arial" w:eastAsia="Arial" w:hAnsi="Arial" w:cs="Arial"/>
        </w:rPr>
        <w:br w:type="page"/>
      </w:r>
    </w:p>
    <w:p w14:paraId="2493629C" w14:textId="332E2995" w:rsidR="00190FD2" w:rsidRPr="0037012C" w:rsidRDefault="7032D167" w:rsidP="00FA2C02">
      <w:pPr>
        <w:pStyle w:val="AssuntosABNT"/>
        <w:spacing w:afterLines="120" w:after="288" w:line="360" w:lineRule="auto"/>
        <w:rPr>
          <w:rFonts w:ascii="Arial" w:hAnsi="Arial"/>
          <w:lang w:eastAsia="pt-BR"/>
        </w:rPr>
      </w:pPr>
      <w:bookmarkStart w:id="4" w:name="_Toc161573508"/>
      <w:bookmarkStart w:id="5" w:name="_Toc162562206"/>
      <w:r w:rsidRPr="0037012C">
        <w:rPr>
          <w:rFonts w:ascii="Arial" w:hAnsi="Arial"/>
          <w:lang w:eastAsia="pt-BR"/>
        </w:rPr>
        <w:t>DELIMITAÇÃO DO TEMA</w:t>
      </w:r>
      <w:bookmarkEnd w:id="4"/>
      <w:bookmarkEnd w:id="5"/>
    </w:p>
    <w:p w14:paraId="08BF2465" w14:textId="1D03829C" w:rsidR="14651FA9" w:rsidRPr="0037012C" w:rsidRDefault="14651FA9" w:rsidP="6135A56A">
      <w:pPr>
        <w:spacing w:afterLines="120" w:after="288" w:line="360" w:lineRule="auto"/>
        <w:ind w:firstLine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6135A56A">
        <w:rPr>
          <w:rFonts w:ascii="Arial" w:hAnsi="Arial" w:cs="Arial"/>
        </w:rPr>
        <w:t xml:space="preserve">Plataforma </w:t>
      </w:r>
      <w:r w:rsidR="005C4C93" w:rsidRPr="6135A56A">
        <w:rPr>
          <w:rFonts w:ascii="Arial" w:hAnsi="Arial" w:cs="Arial"/>
        </w:rPr>
        <w:t xml:space="preserve">digital projetada </w:t>
      </w:r>
      <w:r w:rsidR="00576A8A" w:rsidRPr="6135A56A">
        <w:rPr>
          <w:rFonts w:ascii="Arial" w:hAnsi="Arial" w:cs="Arial"/>
        </w:rPr>
        <w:t xml:space="preserve">com base em redes sociais </w:t>
      </w:r>
      <w:r w:rsidR="00B56B54">
        <w:rPr>
          <w:rFonts w:ascii="Arial" w:hAnsi="Arial" w:cs="Arial"/>
        </w:rPr>
        <w:t xml:space="preserve">profissionais </w:t>
      </w:r>
      <w:r w:rsidR="00576A8A" w:rsidRPr="6135A56A">
        <w:rPr>
          <w:rFonts w:ascii="Arial" w:hAnsi="Arial" w:cs="Arial"/>
        </w:rPr>
        <w:t xml:space="preserve">que providenciam </w:t>
      </w:r>
      <w:r w:rsidR="00652DAC" w:rsidRPr="6135A56A">
        <w:rPr>
          <w:rFonts w:ascii="Arial" w:hAnsi="Arial" w:cs="Arial"/>
        </w:rPr>
        <w:t>uma</w:t>
      </w:r>
      <w:r w:rsidR="00576A8A" w:rsidRPr="6135A56A">
        <w:rPr>
          <w:rFonts w:ascii="Arial" w:hAnsi="Arial" w:cs="Arial"/>
        </w:rPr>
        <w:t xml:space="preserve"> integração</w:t>
      </w:r>
      <w:r w:rsidR="00652DAC" w:rsidRPr="6135A56A">
        <w:rPr>
          <w:rFonts w:ascii="Arial" w:hAnsi="Arial" w:cs="Arial"/>
        </w:rPr>
        <w:t xml:space="preserve"> entre empresas </w:t>
      </w:r>
      <w:r w:rsidR="00DA67A0">
        <w:rPr>
          <w:rFonts w:ascii="Arial" w:hAnsi="Arial" w:cs="Arial"/>
        </w:rPr>
        <w:t xml:space="preserve">e </w:t>
      </w:r>
      <w:r w:rsidR="58A89BEF" w:rsidRPr="30D05F15">
        <w:rPr>
          <w:rFonts w:ascii="Arial" w:hAnsi="Arial" w:cs="Arial"/>
        </w:rPr>
        <w:t>p</w:t>
      </w:r>
      <w:r w:rsidR="1F0F7554" w:rsidRPr="30D05F15">
        <w:rPr>
          <w:rFonts w:ascii="Arial" w:hAnsi="Arial" w:cs="Arial"/>
        </w:rPr>
        <w:t xml:space="preserve">essoas </w:t>
      </w:r>
      <w:r w:rsidR="7FF7A73D" w:rsidRPr="30D05F15">
        <w:rPr>
          <w:rFonts w:ascii="Arial" w:hAnsi="Arial" w:cs="Arial"/>
        </w:rPr>
        <w:t>c</w:t>
      </w:r>
      <w:r w:rsidR="1F0F7554" w:rsidRPr="30D05F15">
        <w:rPr>
          <w:rFonts w:ascii="Arial" w:hAnsi="Arial" w:cs="Arial"/>
        </w:rPr>
        <w:t>om</w:t>
      </w:r>
      <w:r w:rsidR="00652DAC" w:rsidRPr="6135A56A">
        <w:rPr>
          <w:rFonts w:ascii="Arial" w:hAnsi="Arial" w:cs="Arial"/>
        </w:rPr>
        <w:t xml:space="preserve"> deficiência,</w:t>
      </w:r>
      <w:r w:rsidR="008F7EC0" w:rsidRPr="6135A56A">
        <w:rPr>
          <w:rFonts w:ascii="Arial" w:hAnsi="Arial" w:cs="Arial"/>
        </w:rPr>
        <w:t xml:space="preserve"> </w:t>
      </w:r>
      <w:r w:rsidR="002F1A0C">
        <w:rPr>
          <w:rFonts w:ascii="Arial" w:hAnsi="Arial" w:cs="Arial"/>
        </w:rPr>
        <w:t>recorrendo a</w:t>
      </w:r>
      <w:r w:rsidR="008F7EC0" w:rsidRPr="6135A56A">
        <w:rPr>
          <w:rFonts w:ascii="Arial" w:hAnsi="Arial" w:cs="Arial"/>
        </w:rPr>
        <w:t xml:space="preserve"> linguagens de programação</w:t>
      </w:r>
      <w:r w:rsidR="00F044B9" w:rsidRPr="6135A56A">
        <w:rPr>
          <w:rFonts w:ascii="Arial" w:hAnsi="Arial" w:cs="Arial"/>
        </w:rPr>
        <w:t xml:space="preserve"> modernas</w:t>
      </w:r>
      <w:r w:rsidR="00043539" w:rsidRPr="6135A56A">
        <w:rPr>
          <w:rFonts w:ascii="Arial" w:hAnsi="Arial" w:cs="Arial"/>
        </w:rPr>
        <w:t xml:space="preserve"> para </w:t>
      </w:r>
      <w:r w:rsidR="35EC18E3" w:rsidRPr="6135A56A">
        <w:rPr>
          <w:rFonts w:ascii="Arial" w:hAnsi="Arial" w:cs="Arial"/>
        </w:rPr>
        <w:t xml:space="preserve">atender </w:t>
      </w:r>
      <w:r w:rsidR="002D02F8" w:rsidRPr="6135A56A">
        <w:rPr>
          <w:rFonts w:ascii="Arial" w:hAnsi="Arial" w:cs="Arial"/>
        </w:rPr>
        <w:t>ao</w:t>
      </w:r>
      <w:r w:rsidR="35EC18E3" w:rsidRPr="6135A56A">
        <w:rPr>
          <w:rFonts w:ascii="Arial" w:hAnsi="Arial" w:cs="Arial"/>
        </w:rPr>
        <w:t xml:space="preserve"> </w:t>
      </w:r>
      <w:r w:rsidR="002D02F8" w:rsidRPr="6135A56A">
        <w:rPr>
          <w:rFonts w:ascii="Arial" w:hAnsi="Arial" w:cs="Arial"/>
        </w:rPr>
        <w:t>requisito</w:t>
      </w:r>
      <w:r w:rsidR="35EC18E3" w:rsidRPr="6135A56A">
        <w:rPr>
          <w:rFonts w:ascii="Arial" w:hAnsi="Arial" w:cs="Arial"/>
        </w:rPr>
        <w:t xml:space="preserve"> proposto de maneira eficaz</w:t>
      </w:r>
      <w:r w:rsidR="00043539" w:rsidRPr="6135A56A">
        <w:rPr>
          <w:rFonts w:ascii="Arial" w:hAnsi="Arial" w:cs="Arial"/>
        </w:rPr>
        <w:t>.</w:t>
      </w:r>
    </w:p>
    <w:p w14:paraId="48BDE8B1" w14:textId="33A92AFF" w:rsidR="549DBF8A" w:rsidRPr="0037012C" w:rsidRDefault="001065FD" w:rsidP="00FA2C02">
      <w:pPr>
        <w:spacing w:afterLines="120" w:after="288" w:line="360" w:lineRule="auto"/>
        <w:rPr>
          <w:rFonts w:ascii="Arial" w:eastAsiaTheme="majorEastAsia" w:hAnsi="Arial" w:cs="Arial"/>
          <w:szCs w:val="24"/>
        </w:rPr>
      </w:pPr>
      <w:r w:rsidRPr="0037012C">
        <w:rPr>
          <w:rFonts w:ascii="Arial" w:hAnsi="Arial" w:cs="Arial"/>
        </w:rPr>
        <w:br w:type="page"/>
      </w:r>
    </w:p>
    <w:p w14:paraId="39F3C33A" w14:textId="48C7DDFA" w:rsidR="001F6EA1" w:rsidRPr="0037012C" w:rsidRDefault="00B97729" w:rsidP="00FA2C02">
      <w:pPr>
        <w:pStyle w:val="AssuntosABNT"/>
        <w:spacing w:afterLines="120" w:after="288" w:line="360" w:lineRule="auto"/>
        <w:rPr>
          <w:rFonts w:ascii="Arial" w:hAnsi="Arial"/>
          <w:lang w:eastAsia="pt-BR"/>
        </w:rPr>
      </w:pPr>
      <w:bookmarkStart w:id="6" w:name="_Toc161573509"/>
      <w:bookmarkStart w:id="7" w:name="_Toc162562207"/>
      <w:r w:rsidRPr="44A5B346">
        <w:rPr>
          <w:rFonts w:ascii="Arial" w:hAnsi="Arial"/>
          <w:lang w:eastAsia="pt-BR"/>
        </w:rPr>
        <w:t>PROBLEMA DE PESQUISA</w:t>
      </w:r>
      <w:bookmarkEnd w:id="6"/>
      <w:bookmarkEnd w:id="7"/>
    </w:p>
    <w:p w14:paraId="055447AB" w14:textId="6A4D4151" w:rsidR="001F6EA1" w:rsidRDefault="002C6F7C" w:rsidP="0079122A">
      <w:pPr>
        <w:spacing w:line="360" w:lineRule="auto"/>
        <w:ind w:firstLine="709"/>
        <w:jc w:val="both"/>
        <w:rPr>
          <w:rFonts w:ascii="Arial" w:hAnsi="Arial" w:cs="Arial"/>
          <w:lang w:eastAsia="pt-BR"/>
        </w:rPr>
      </w:pPr>
      <w:r w:rsidRPr="01E6A4E7">
        <w:rPr>
          <w:rFonts w:ascii="Arial" w:hAnsi="Arial" w:cs="Arial"/>
          <w:lang w:eastAsia="pt-BR"/>
        </w:rPr>
        <w:t>Apesar do surgimento de ações sociais que visam a inclusão dos PCD à sociedade de forma geral</w:t>
      </w:r>
      <w:r w:rsidR="0C640A54" w:rsidRPr="30D05F15">
        <w:rPr>
          <w:rFonts w:ascii="Arial" w:hAnsi="Arial" w:cs="Arial"/>
          <w:lang w:eastAsia="pt-BR"/>
        </w:rPr>
        <w:t>.</w:t>
      </w:r>
      <w:r w:rsidR="43DDB164" w:rsidRPr="30D05F15">
        <w:rPr>
          <w:rFonts w:ascii="Arial" w:hAnsi="Arial" w:cs="Arial"/>
          <w:lang w:eastAsia="pt-BR"/>
        </w:rPr>
        <w:t xml:space="preserve"> </w:t>
      </w:r>
      <w:r w:rsidR="3AEFC199" w:rsidRPr="30D05F15">
        <w:rPr>
          <w:rFonts w:ascii="Arial" w:hAnsi="Arial" w:cs="Arial"/>
          <w:lang w:eastAsia="pt-BR"/>
        </w:rPr>
        <w:t>N</w:t>
      </w:r>
      <w:r w:rsidR="43DDB164" w:rsidRPr="30D05F15">
        <w:rPr>
          <w:rFonts w:ascii="Arial" w:hAnsi="Arial" w:cs="Arial"/>
          <w:lang w:eastAsia="pt-BR"/>
        </w:rPr>
        <w:t>o</w:t>
      </w:r>
      <w:r w:rsidRPr="01E6A4E7">
        <w:rPr>
          <w:rFonts w:ascii="Arial" w:hAnsi="Arial" w:cs="Arial"/>
          <w:lang w:eastAsia="pt-BR"/>
        </w:rPr>
        <w:t xml:space="preserve"> meio empresarial</w:t>
      </w:r>
      <w:r w:rsidR="009C459F" w:rsidRPr="009C459F">
        <w:rPr>
          <w:rFonts w:ascii="Arial" w:hAnsi="Arial" w:cs="Arial"/>
          <w:szCs w:val="24"/>
          <w:lang w:eastAsia="pt-BR"/>
        </w:rPr>
        <w:t>,</w:t>
      </w:r>
      <w:r w:rsidRPr="01E6A4E7">
        <w:rPr>
          <w:rFonts w:ascii="Arial" w:hAnsi="Arial" w:cs="Arial"/>
          <w:lang w:eastAsia="pt-BR"/>
        </w:rPr>
        <w:t xml:space="preserve"> as </w:t>
      </w:r>
      <w:r w:rsidR="00D46EC9" w:rsidRPr="01E6A4E7">
        <w:rPr>
          <w:rFonts w:ascii="Arial" w:hAnsi="Arial" w:cs="Arial"/>
          <w:lang w:eastAsia="pt-BR"/>
        </w:rPr>
        <w:t>cotas</w:t>
      </w:r>
      <w:r w:rsidRPr="01E6A4E7">
        <w:rPr>
          <w:rFonts w:ascii="Arial" w:hAnsi="Arial" w:cs="Arial"/>
          <w:lang w:eastAsia="pt-BR"/>
        </w:rPr>
        <w:t xml:space="preserve"> destinadas a essas</w:t>
      </w:r>
      <w:r w:rsidR="00C428E6" w:rsidRPr="01E6A4E7">
        <w:rPr>
          <w:rFonts w:ascii="Arial" w:hAnsi="Arial" w:cs="Arial"/>
          <w:lang w:eastAsia="pt-BR"/>
        </w:rPr>
        <w:t xml:space="preserve"> pessoas </w:t>
      </w:r>
      <w:r w:rsidR="00432668" w:rsidRPr="01E6A4E7">
        <w:rPr>
          <w:rFonts w:ascii="Arial" w:hAnsi="Arial" w:cs="Arial"/>
          <w:lang w:eastAsia="pt-BR"/>
        </w:rPr>
        <w:t xml:space="preserve">não são preenchidas </w:t>
      </w:r>
      <w:r w:rsidR="00D46EC9" w:rsidRPr="01E6A4E7">
        <w:rPr>
          <w:rFonts w:ascii="Arial" w:hAnsi="Arial" w:cs="Arial"/>
          <w:lang w:eastAsia="pt-BR"/>
        </w:rPr>
        <w:t xml:space="preserve">corretamente </w:t>
      </w:r>
      <w:r w:rsidR="00432668" w:rsidRPr="01E6A4E7">
        <w:rPr>
          <w:rFonts w:ascii="Arial" w:hAnsi="Arial" w:cs="Arial"/>
          <w:lang w:eastAsia="pt-BR"/>
        </w:rPr>
        <w:t xml:space="preserve">devido a </w:t>
      </w:r>
      <w:r w:rsidR="7B48FE7A" w:rsidRPr="30D05F15">
        <w:rPr>
          <w:rFonts w:ascii="Arial" w:hAnsi="Arial" w:cs="Arial"/>
          <w:lang w:eastAsia="pt-BR"/>
        </w:rPr>
        <w:t>um</w:t>
      </w:r>
      <w:r w:rsidR="5FC82047" w:rsidRPr="30D05F15">
        <w:rPr>
          <w:rFonts w:ascii="Arial" w:hAnsi="Arial" w:cs="Arial"/>
          <w:lang w:eastAsia="pt-BR"/>
        </w:rPr>
        <w:t xml:space="preserve"> descompasso</w:t>
      </w:r>
      <w:r w:rsidR="009C459F" w:rsidRPr="009C459F">
        <w:rPr>
          <w:rFonts w:ascii="Arial" w:hAnsi="Arial" w:cs="Arial"/>
          <w:szCs w:val="24"/>
          <w:lang w:eastAsia="pt-BR"/>
        </w:rPr>
        <w:t> </w:t>
      </w:r>
      <w:r w:rsidR="00432668" w:rsidRPr="01E6A4E7">
        <w:rPr>
          <w:rFonts w:ascii="Arial" w:hAnsi="Arial" w:cs="Arial"/>
          <w:lang w:eastAsia="pt-BR"/>
        </w:rPr>
        <w:t>d</w:t>
      </w:r>
      <w:r w:rsidR="00D46EC9" w:rsidRPr="01E6A4E7">
        <w:rPr>
          <w:rFonts w:ascii="Arial" w:hAnsi="Arial" w:cs="Arial"/>
          <w:lang w:eastAsia="pt-BR"/>
        </w:rPr>
        <w:t>e</w:t>
      </w:r>
      <w:r w:rsidR="0065726F">
        <w:rPr>
          <w:rFonts w:ascii="Arial" w:hAnsi="Arial" w:cs="Arial"/>
          <w:lang w:eastAsia="pt-BR"/>
        </w:rPr>
        <w:t xml:space="preserve"> </w:t>
      </w:r>
      <w:r w:rsidR="00432668" w:rsidRPr="01E6A4E7">
        <w:rPr>
          <w:rFonts w:ascii="Arial" w:hAnsi="Arial" w:cs="Arial"/>
          <w:lang w:eastAsia="pt-BR"/>
        </w:rPr>
        <w:t>procura das empresas a essas pessoas</w:t>
      </w:r>
      <w:r w:rsidR="00FA2C02" w:rsidRPr="01E6A4E7">
        <w:rPr>
          <w:rFonts w:ascii="Arial" w:hAnsi="Arial" w:cs="Arial"/>
          <w:lang w:eastAsia="pt-BR"/>
        </w:rPr>
        <w:t xml:space="preserve">, fazendo </w:t>
      </w:r>
      <w:r w:rsidR="009C459F" w:rsidRPr="009C459F">
        <w:rPr>
          <w:rFonts w:ascii="Arial" w:hAnsi="Arial" w:cs="Arial"/>
          <w:szCs w:val="24"/>
          <w:lang w:eastAsia="pt-BR"/>
        </w:rPr>
        <w:t xml:space="preserve">com </w:t>
      </w:r>
      <w:r w:rsidR="00FA2C02" w:rsidRPr="01E6A4E7">
        <w:rPr>
          <w:rFonts w:ascii="Arial" w:hAnsi="Arial" w:cs="Arial"/>
          <w:lang w:eastAsia="pt-BR"/>
        </w:rPr>
        <w:t xml:space="preserve">que seja </w:t>
      </w:r>
      <w:r w:rsidR="009C459F" w:rsidRPr="009C459F">
        <w:rPr>
          <w:rFonts w:ascii="Arial" w:hAnsi="Arial" w:cs="Arial"/>
          <w:szCs w:val="24"/>
          <w:lang w:eastAsia="pt-BR"/>
        </w:rPr>
        <w:t>necessária</w:t>
      </w:r>
      <w:r w:rsidR="00FA2C02" w:rsidRPr="01E6A4E7">
        <w:rPr>
          <w:rFonts w:ascii="Arial" w:hAnsi="Arial" w:cs="Arial"/>
          <w:lang w:eastAsia="pt-BR"/>
        </w:rPr>
        <w:t xml:space="preserve"> a busca por uma forma de resolver</w:t>
      </w:r>
      <w:r w:rsidR="0299FD07" w:rsidRPr="30D05F15">
        <w:rPr>
          <w:rFonts w:ascii="Arial" w:hAnsi="Arial" w:cs="Arial"/>
          <w:lang w:eastAsia="pt-BR"/>
        </w:rPr>
        <w:t>,</w:t>
      </w:r>
      <w:r w:rsidR="79A86170" w:rsidRPr="30D05F15">
        <w:rPr>
          <w:rFonts w:ascii="Arial" w:hAnsi="Arial" w:cs="Arial"/>
          <w:lang w:eastAsia="pt-BR"/>
        </w:rPr>
        <w:t xml:space="preserve"> </w:t>
      </w:r>
      <w:r w:rsidR="00703C92">
        <w:rPr>
          <w:rFonts w:ascii="Arial" w:hAnsi="Arial" w:cs="Arial"/>
          <w:lang w:eastAsia="pt-BR"/>
        </w:rPr>
        <w:t>assim como fala</w:t>
      </w:r>
      <w:r w:rsidR="4B65B78A" w:rsidRPr="30D05F15">
        <w:rPr>
          <w:rFonts w:ascii="Arial" w:hAnsi="Arial" w:cs="Arial"/>
          <w:lang w:eastAsia="pt-BR"/>
        </w:rPr>
        <w:t xml:space="preserve"> Dutra, F.</w:t>
      </w:r>
      <w:r w:rsidR="698F60E1" w:rsidRPr="01E6A4E7">
        <w:rPr>
          <w:rFonts w:ascii="Arial" w:hAnsi="Arial" w:cs="Arial"/>
          <w:lang w:eastAsia="pt-BR"/>
        </w:rPr>
        <w:t xml:space="preserve"> C. M. S., Paz, I. T. M., Cavalcanti, A., </w:t>
      </w:r>
      <w:proofErr w:type="spellStart"/>
      <w:r w:rsidR="698F60E1" w:rsidRPr="01E6A4E7">
        <w:rPr>
          <w:rFonts w:ascii="Arial" w:hAnsi="Arial" w:cs="Arial"/>
        </w:rPr>
        <w:t>Aramaki</w:t>
      </w:r>
      <w:proofErr w:type="spellEnd"/>
      <w:r w:rsidR="698F60E1" w:rsidRPr="01E6A4E7">
        <w:rPr>
          <w:rFonts w:ascii="Arial" w:hAnsi="Arial" w:cs="Arial"/>
        </w:rPr>
        <w:t xml:space="preserve">, A. L., &amp; </w:t>
      </w:r>
      <w:proofErr w:type="spellStart"/>
      <w:r w:rsidR="698F60E1" w:rsidRPr="01E6A4E7">
        <w:rPr>
          <w:rFonts w:ascii="Arial" w:hAnsi="Arial" w:cs="Arial"/>
        </w:rPr>
        <w:t>Kososki</w:t>
      </w:r>
      <w:proofErr w:type="spellEnd"/>
      <w:r w:rsidR="698F60E1" w:rsidRPr="01E6A4E7">
        <w:rPr>
          <w:rFonts w:ascii="Arial" w:hAnsi="Arial" w:cs="Arial"/>
        </w:rPr>
        <w:t xml:space="preserve">, E. (2020) </w:t>
      </w:r>
      <w:r w:rsidR="01202248" w:rsidRPr="01E6A4E7">
        <w:rPr>
          <w:rFonts w:ascii="Arial" w:hAnsi="Arial" w:cs="Arial"/>
        </w:rPr>
        <w:t>A SINE ofertou uma grande quantidade de vagas de acordo com a pesquisa</w:t>
      </w:r>
      <w:r w:rsidR="3142D8FA" w:rsidRPr="01E6A4E7">
        <w:rPr>
          <w:rFonts w:ascii="Arial" w:hAnsi="Arial" w:cs="Arial"/>
        </w:rPr>
        <w:t xml:space="preserve">, porém, 22,32% das vagas </w:t>
      </w:r>
      <w:r w:rsidR="00A53F38" w:rsidRPr="01E6A4E7">
        <w:rPr>
          <w:rFonts w:ascii="Arial" w:hAnsi="Arial" w:cs="Arial"/>
        </w:rPr>
        <w:t>não</w:t>
      </w:r>
      <w:r w:rsidR="3142D8FA" w:rsidRPr="01E6A4E7">
        <w:rPr>
          <w:rFonts w:ascii="Arial" w:hAnsi="Arial" w:cs="Arial"/>
        </w:rPr>
        <w:t xml:space="preserve"> foram preenchidas</w:t>
      </w:r>
      <w:r w:rsidR="00E14D71" w:rsidRPr="01E6A4E7">
        <w:rPr>
          <w:rFonts w:ascii="Arial" w:hAnsi="Arial" w:cs="Arial"/>
          <w:lang w:eastAsia="pt-BR"/>
        </w:rPr>
        <w:t>.</w:t>
      </w:r>
    </w:p>
    <w:p w14:paraId="60BE3F50" w14:textId="77777777" w:rsidR="00AF4F5E" w:rsidRPr="00A60EEE" w:rsidRDefault="00AF4F5E" w:rsidP="00A60EEE">
      <w:pPr>
        <w:ind w:firstLine="708"/>
        <w:rPr>
          <w:rFonts w:ascii="Arial" w:hAnsi="Arial" w:cs="Arial"/>
          <w:szCs w:val="24"/>
          <w:lang w:eastAsia="pt-BR"/>
        </w:rPr>
      </w:pPr>
    </w:p>
    <w:p w14:paraId="42BB8C8A" w14:textId="430DD940" w:rsidR="00DE4F5C" w:rsidRPr="0037012C" w:rsidRDefault="003756E8" w:rsidP="008B3F72">
      <w:pPr>
        <w:spacing w:afterLines="120" w:after="288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</w:rPr>
      </w:pPr>
      <w:r w:rsidRPr="0037012C">
        <w:rPr>
          <w:rFonts w:ascii="Arial" w:hAnsi="Arial" w:cs="Arial"/>
        </w:rPr>
        <w:t>U</w:t>
      </w:r>
      <w:r w:rsidR="00B52D71" w:rsidRPr="0037012C">
        <w:rPr>
          <w:rFonts w:ascii="Arial" w:hAnsi="Arial" w:cs="Arial"/>
        </w:rPr>
        <w:t xml:space="preserve">m ato legislativo do governo brasileiro foi a </w:t>
      </w:r>
      <w:r w:rsidRPr="0037012C">
        <w:rPr>
          <w:rFonts w:ascii="Arial" w:hAnsi="Arial" w:cs="Arial"/>
        </w:rPr>
        <w:t xml:space="preserve">criação de leis que asseguram os diretos </w:t>
      </w:r>
      <w:r w:rsidR="00B96F64" w:rsidRPr="0037012C">
        <w:rPr>
          <w:rFonts w:ascii="Arial" w:hAnsi="Arial" w:cs="Arial"/>
        </w:rPr>
        <w:t>de PCD</w:t>
      </w:r>
      <w:r w:rsidR="00CA649B" w:rsidRPr="0037012C">
        <w:rPr>
          <w:rFonts w:ascii="Arial" w:hAnsi="Arial" w:cs="Arial"/>
        </w:rPr>
        <w:t>,</w:t>
      </w:r>
      <w:r w:rsidR="00C93FCD" w:rsidRPr="0037012C">
        <w:rPr>
          <w:rFonts w:ascii="Arial" w:hAnsi="Arial" w:cs="Arial"/>
        </w:rPr>
        <w:t xml:space="preserve"> em que visam </w:t>
      </w:r>
      <w:r w:rsidR="002F1446" w:rsidRPr="0037012C">
        <w:rPr>
          <w:rFonts w:ascii="Arial" w:hAnsi="Arial" w:cs="Arial"/>
        </w:rPr>
        <w:t>a inclusão social e trabalhista que pode</w:t>
      </w:r>
      <w:r w:rsidR="00894F50" w:rsidRPr="0037012C">
        <w:rPr>
          <w:rFonts w:ascii="Arial" w:hAnsi="Arial" w:cs="Arial"/>
        </w:rPr>
        <w:t xml:space="preserve"> ser vista </w:t>
      </w:r>
      <w:r w:rsidR="00782E75" w:rsidRPr="0037012C">
        <w:rPr>
          <w:rFonts w:ascii="Arial" w:hAnsi="Arial" w:cs="Arial"/>
        </w:rPr>
        <w:t>conforme o</w:t>
      </w:r>
      <w:r w:rsidR="00EB5E19" w:rsidRPr="0037012C">
        <w:rPr>
          <w:rFonts w:ascii="Arial" w:hAnsi="Arial" w:cs="Arial"/>
        </w:rPr>
        <w:t xml:space="preserve"> Artigo 1</w:t>
      </w:r>
      <w:r w:rsidR="00E84B6B" w:rsidRPr="0037012C">
        <w:rPr>
          <w:rFonts w:ascii="Arial" w:hAnsi="Arial" w:cs="Arial"/>
        </w:rPr>
        <w:t>°</w:t>
      </w:r>
      <w:r w:rsidR="006151F6" w:rsidRPr="0037012C">
        <w:rPr>
          <w:rFonts w:ascii="Arial" w:hAnsi="Arial" w:cs="Arial"/>
        </w:rPr>
        <w:t xml:space="preserve"> da </w:t>
      </w:r>
      <w:r w:rsidR="009D7612" w:rsidRPr="0037012C">
        <w:rPr>
          <w:rFonts w:ascii="Arial" w:hAnsi="Arial" w:cs="Arial"/>
          <w:color w:val="000000"/>
          <w:shd w:val="clear" w:color="auto" w:fill="FFFFFF"/>
        </w:rPr>
        <w:t>LEI Nº 8.213, DE 24 DE JULHO DE 1991</w:t>
      </w:r>
      <w:r w:rsidR="0072671C" w:rsidRPr="0037012C">
        <w:rPr>
          <w:rFonts w:ascii="Arial" w:hAnsi="Arial" w:cs="Arial"/>
          <w:color w:val="000000"/>
          <w:shd w:val="clear" w:color="auto" w:fill="FFFFFF"/>
        </w:rPr>
        <w:t>.</w:t>
      </w:r>
    </w:p>
    <w:p w14:paraId="3A4BBDBF" w14:textId="2F481185" w:rsidR="005130CE" w:rsidRPr="0037012C" w:rsidRDefault="005130CE">
      <w:pPr>
        <w:spacing w:afterLines="120" w:after="288" w:line="240" w:lineRule="auto"/>
        <w:ind w:left="2829"/>
        <w:rPr>
          <w:rFonts w:ascii="Arial" w:hAnsi="Arial" w:cs="Arial"/>
          <w:color w:val="000000"/>
          <w:sz w:val="20"/>
          <w:szCs w:val="20"/>
          <w:shd w:val="clear" w:color="auto" w:fill="FFFFFF"/>
        </w:rPr>
        <w:pPrChange w:id="8" w:author="ENDRIGO GUSTAVO BRANDAO DE OLIVEIRA" w:date="2024-03-28T22:57:00Z">
          <w:pPr>
            <w:spacing w:afterLines="120" w:after="288" w:line="360" w:lineRule="auto"/>
            <w:ind w:left="2832"/>
          </w:pPr>
        </w:pPrChange>
      </w:pPr>
      <w:r w:rsidRPr="01E6A4E7">
        <w:rPr>
          <w:rFonts w:ascii="Arial" w:hAnsi="Arial" w:cs="Arial"/>
          <w:color w:val="000000"/>
          <w:sz w:val="20"/>
          <w:szCs w:val="20"/>
          <w:shd w:val="clear" w:color="auto" w:fill="FFFFFF"/>
        </w:rPr>
        <w:t>Art. 1º A Previdência Social, mediante contribuição, tem por fim assegurar aos seus beneficiários meios indispensáveis de manutenção, por motivo de incapacidade, desemprego involuntário, idade avançada, tempo de serviço, encargos familiares e prisão ou morte daqueles de quem dependiam economicamente.</w:t>
      </w:r>
    </w:p>
    <w:p w14:paraId="3686A063" w14:textId="1B48CF35" w:rsidR="00190FD2" w:rsidRPr="0037012C" w:rsidRDefault="00C27C39" w:rsidP="00FA2C02">
      <w:pPr>
        <w:spacing w:afterLines="120" w:after="288"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Mesmo com a </w:t>
      </w:r>
      <w:r w:rsidR="00B1122B">
        <w:rPr>
          <w:rFonts w:ascii="Arial" w:hAnsi="Arial" w:cs="Arial"/>
          <w:color w:val="000000"/>
          <w:shd w:val="clear" w:color="auto" w:fill="FFFFFF"/>
        </w:rPr>
        <w:t>aplicação</w:t>
      </w:r>
      <w:r w:rsidR="008117B0">
        <w:rPr>
          <w:rFonts w:ascii="Arial" w:hAnsi="Arial" w:cs="Arial"/>
          <w:color w:val="000000"/>
          <w:shd w:val="clear" w:color="auto" w:fill="FFFFFF"/>
        </w:rPr>
        <w:t>, não se existe um resultado considerável</w:t>
      </w:r>
      <w:r w:rsidR="008B28AC">
        <w:rPr>
          <w:rFonts w:ascii="Arial" w:hAnsi="Arial" w:cs="Arial"/>
          <w:color w:val="000000"/>
          <w:shd w:val="clear" w:color="auto" w:fill="FFFFFF"/>
        </w:rPr>
        <w:t xml:space="preserve"> nas perspectivas em torno dela, fazendo que </w:t>
      </w:r>
      <w:r w:rsidR="00D5794D">
        <w:rPr>
          <w:rFonts w:ascii="Arial" w:hAnsi="Arial" w:cs="Arial"/>
          <w:color w:val="000000"/>
          <w:shd w:val="clear" w:color="auto" w:fill="FFFFFF"/>
        </w:rPr>
        <w:t xml:space="preserve">a falta de conhecimento </w:t>
      </w:r>
      <w:r w:rsidR="006A6807">
        <w:rPr>
          <w:rFonts w:ascii="Arial" w:hAnsi="Arial" w:cs="Arial"/>
          <w:color w:val="000000"/>
          <w:shd w:val="clear" w:color="auto" w:fill="FFFFFF"/>
        </w:rPr>
        <w:t>devido</w:t>
      </w:r>
      <w:r w:rsidR="00BF008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415D8">
        <w:rPr>
          <w:rFonts w:ascii="Arial" w:hAnsi="Arial" w:cs="Arial"/>
          <w:color w:val="000000"/>
          <w:shd w:val="clear" w:color="auto" w:fill="FFFFFF"/>
        </w:rPr>
        <w:t xml:space="preserve">uma divulgação ineficiente ou </w:t>
      </w:r>
      <w:r w:rsidR="00952C03">
        <w:rPr>
          <w:rFonts w:ascii="Arial" w:hAnsi="Arial" w:cs="Arial"/>
          <w:color w:val="000000"/>
          <w:shd w:val="clear" w:color="auto" w:fill="FFFFFF"/>
        </w:rPr>
        <w:t xml:space="preserve">até </w:t>
      </w:r>
      <w:r w:rsidR="003415D8">
        <w:rPr>
          <w:rFonts w:ascii="Arial" w:hAnsi="Arial" w:cs="Arial"/>
          <w:color w:val="000000"/>
          <w:shd w:val="clear" w:color="auto" w:fill="FFFFFF"/>
        </w:rPr>
        <w:t>inexistente</w:t>
      </w:r>
      <w:r w:rsidR="0011052A">
        <w:rPr>
          <w:rFonts w:ascii="Arial" w:hAnsi="Arial" w:cs="Arial"/>
          <w:color w:val="000000"/>
          <w:shd w:val="clear" w:color="auto" w:fill="FFFFFF"/>
        </w:rPr>
        <w:t xml:space="preserve"> seja uma das possíveis causas </w:t>
      </w:r>
      <w:r w:rsidR="00894C55">
        <w:rPr>
          <w:rFonts w:ascii="Arial" w:hAnsi="Arial" w:cs="Arial"/>
          <w:color w:val="000000"/>
          <w:shd w:val="clear" w:color="auto" w:fill="FFFFFF"/>
        </w:rPr>
        <w:t>e</w:t>
      </w:r>
      <w:r w:rsidR="0011052A">
        <w:rPr>
          <w:rFonts w:ascii="Arial" w:hAnsi="Arial" w:cs="Arial"/>
          <w:color w:val="000000"/>
          <w:shd w:val="clear" w:color="auto" w:fill="FFFFFF"/>
        </w:rPr>
        <w:t xml:space="preserve"> um certo preconceito </w:t>
      </w:r>
      <w:r w:rsidR="00BD6A80">
        <w:rPr>
          <w:rFonts w:ascii="Arial" w:hAnsi="Arial" w:cs="Arial"/>
          <w:color w:val="000000"/>
          <w:shd w:val="clear" w:color="auto" w:fill="FFFFFF"/>
        </w:rPr>
        <w:t xml:space="preserve">e descriminalização em relação as </w:t>
      </w:r>
      <w:r w:rsidR="0070756D">
        <w:rPr>
          <w:rFonts w:ascii="Arial" w:hAnsi="Arial" w:cs="Arial"/>
          <w:color w:val="000000"/>
          <w:shd w:val="clear" w:color="auto" w:fill="FFFFFF"/>
        </w:rPr>
        <w:t>habilidades</w:t>
      </w:r>
      <w:r w:rsidR="00BD6A80">
        <w:rPr>
          <w:rFonts w:ascii="Arial" w:hAnsi="Arial" w:cs="Arial"/>
          <w:color w:val="000000"/>
          <w:shd w:val="clear" w:color="auto" w:fill="FFFFFF"/>
        </w:rPr>
        <w:t xml:space="preserve"> dessas pessoas.</w:t>
      </w:r>
      <w:r w:rsidR="00BF74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42D5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857EA">
        <w:rPr>
          <w:rFonts w:ascii="Arial" w:hAnsi="Arial" w:cs="Arial"/>
          <w:color w:val="000000"/>
          <w:shd w:val="clear" w:color="auto" w:fill="FFFFFF"/>
        </w:rPr>
        <w:t xml:space="preserve">Sendo essa perspectiva de vista </w:t>
      </w:r>
      <w:r w:rsidR="0017673C">
        <w:rPr>
          <w:rFonts w:ascii="Arial" w:hAnsi="Arial" w:cs="Arial"/>
          <w:color w:val="000000"/>
          <w:shd w:val="clear" w:color="auto" w:fill="FFFFFF"/>
        </w:rPr>
        <w:t>em artigos como o de</w:t>
      </w:r>
      <w:r w:rsidR="00D65A2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C5623" w:rsidRPr="01E6A4E7">
        <w:rPr>
          <w:rFonts w:ascii="Arial" w:hAnsi="Arial" w:cs="Arial"/>
          <w:color w:val="000000"/>
          <w:shd w:val="clear" w:color="auto" w:fill="FFFFFF"/>
        </w:rPr>
        <w:t>Anile</w:t>
      </w:r>
      <w:r w:rsidR="009C41C4" w:rsidRPr="01E6A4E7">
        <w:rPr>
          <w:rFonts w:ascii="Arial" w:hAnsi="Arial" w:cs="Arial"/>
          <w:color w:val="000000"/>
          <w:shd w:val="clear" w:color="auto" w:fill="FFFFFF"/>
        </w:rPr>
        <w:t xml:space="preserve"> Ribeiro, </w:t>
      </w:r>
      <w:proofErr w:type="spellStart"/>
      <w:r w:rsidR="009C41C4" w:rsidRPr="01E6A4E7">
        <w:rPr>
          <w:rFonts w:ascii="Arial" w:hAnsi="Arial" w:cs="Arial"/>
          <w:color w:val="000000"/>
          <w:shd w:val="clear" w:color="auto" w:fill="FFFFFF"/>
        </w:rPr>
        <w:t>Diceu</w:t>
      </w:r>
      <w:proofErr w:type="spellEnd"/>
      <w:r w:rsidR="009C41C4" w:rsidRPr="01E6A4E7">
        <w:rPr>
          <w:rFonts w:ascii="Arial" w:hAnsi="Arial" w:cs="Arial"/>
          <w:color w:val="000000"/>
          <w:shd w:val="clear" w:color="auto" w:fill="FFFFFF"/>
        </w:rPr>
        <w:t xml:space="preserve"> Batista, José Prado, </w:t>
      </w:r>
      <w:proofErr w:type="spellStart"/>
      <w:r w:rsidR="009C41C4" w:rsidRPr="01E6A4E7">
        <w:rPr>
          <w:rFonts w:ascii="Arial" w:hAnsi="Arial" w:cs="Arial"/>
          <w:color w:val="000000"/>
          <w:shd w:val="clear" w:color="auto" w:fill="FFFFFF"/>
        </w:rPr>
        <w:t>Kênia</w:t>
      </w:r>
      <w:proofErr w:type="spellEnd"/>
      <w:r w:rsidR="009C41C4" w:rsidRPr="01E6A4E7">
        <w:rPr>
          <w:rFonts w:ascii="Arial" w:hAnsi="Arial" w:cs="Arial"/>
          <w:color w:val="000000"/>
          <w:shd w:val="clear" w:color="auto" w:fill="FFFFFF"/>
        </w:rPr>
        <w:t xml:space="preserve"> Vieira e </w:t>
      </w:r>
      <w:r w:rsidR="00C9170A" w:rsidRPr="01E6A4E7">
        <w:rPr>
          <w:rFonts w:ascii="Arial" w:hAnsi="Arial" w:cs="Arial"/>
          <w:color w:val="000000"/>
          <w:shd w:val="clear" w:color="auto" w:fill="FFFFFF"/>
        </w:rPr>
        <w:t>Regiane Carvalho (</w:t>
      </w:r>
      <w:r w:rsidR="00392083" w:rsidRPr="01E6A4E7">
        <w:rPr>
          <w:rFonts w:ascii="Arial" w:hAnsi="Arial" w:cs="Arial"/>
          <w:color w:val="000000"/>
          <w:shd w:val="clear" w:color="auto" w:fill="FFFFFF"/>
        </w:rPr>
        <w:t>2014, p 274)</w:t>
      </w:r>
      <w:r w:rsidR="00590083" w:rsidRPr="01E6A4E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43F49">
        <w:rPr>
          <w:rFonts w:ascii="Arial" w:hAnsi="Arial" w:cs="Arial"/>
          <w:color w:val="000000"/>
          <w:shd w:val="clear" w:color="auto" w:fill="FFFFFF"/>
        </w:rPr>
        <w:t xml:space="preserve">em </w:t>
      </w:r>
      <w:r w:rsidR="00EB69AC" w:rsidRPr="01E6A4E7">
        <w:rPr>
          <w:rFonts w:ascii="Arial" w:hAnsi="Arial" w:cs="Arial"/>
          <w:color w:val="000000"/>
          <w:shd w:val="clear" w:color="auto" w:fill="FFFFFF"/>
        </w:rPr>
        <w:t xml:space="preserve">que </w:t>
      </w:r>
      <w:r w:rsidR="0017673C">
        <w:rPr>
          <w:rFonts w:ascii="Arial" w:hAnsi="Arial" w:cs="Arial"/>
          <w:color w:val="000000"/>
          <w:shd w:val="clear" w:color="auto" w:fill="FFFFFF"/>
        </w:rPr>
        <w:t>diz</w:t>
      </w:r>
      <w:r w:rsidR="00597B8B" w:rsidRPr="01E6A4E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44173" w:rsidRPr="01E6A4E7">
        <w:rPr>
          <w:rFonts w:ascii="Arial" w:hAnsi="Arial" w:cs="Arial"/>
          <w:color w:val="000000"/>
          <w:shd w:val="clear" w:color="auto" w:fill="FFFFFF"/>
        </w:rPr>
        <w:t xml:space="preserve">que </w:t>
      </w:r>
      <w:r w:rsidR="00910B19">
        <w:rPr>
          <w:rFonts w:ascii="Arial" w:hAnsi="Arial" w:cs="Arial"/>
          <w:color w:val="000000"/>
          <w:shd w:val="clear" w:color="auto" w:fill="FFFFFF"/>
        </w:rPr>
        <w:t>além da conscientização dos PCD</w:t>
      </w:r>
      <w:r w:rsidR="00FE3A56">
        <w:rPr>
          <w:rFonts w:ascii="Arial" w:hAnsi="Arial" w:cs="Arial"/>
          <w:color w:val="000000"/>
          <w:shd w:val="clear" w:color="auto" w:fill="FFFFFF"/>
        </w:rPr>
        <w:t xml:space="preserve"> sobre seus direitos, ainda existe uma </w:t>
      </w:r>
      <w:r w:rsidR="00EE7180">
        <w:rPr>
          <w:rFonts w:ascii="Arial" w:hAnsi="Arial" w:cs="Arial"/>
          <w:color w:val="000000"/>
          <w:shd w:val="clear" w:color="auto" w:fill="FFFFFF"/>
        </w:rPr>
        <w:t xml:space="preserve">baixa assistência social a </w:t>
      </w:r>
      <w:r w:rsidR="00443574">
        <w:rPr>
          <w:rFonts w:ascii="Arial" w:hAnsi="Arial" w:cs="Arial"/>
          <w:color w:val="000000"/>
          <w:shd w:val="clear" w:color="auto" w:fill="FFFFFF"/>
        </w:rPr>
        <w:t>inclusão</w:t>
      </w:r>
      <w:r w:rsidR="00EE7180">
        <w:rPr>
          <w:rFonts w:ascii="Arial" w:hAnsi="Arial" w:cs="Arial"/>
          <w:color w:val="000000"/>
          <w:shd w:val="clear" w:color="auto" w:fill="FFFFFF"/>
        </w:rPr>
        <w:t xml:space="preserve"> delas, necessitando que ambos </w:t>
      </w:r>
      <w:r w:rsidR="00304201">
        <w:rPr>
          <w:rFonts w:ascii="Arial" w:hAnsi="Arial" w:cs="Arial"/>
          <w:color w:val="000000"/>
          <w:shd w:val="clear" w:color="auto" w:fill="FFFFFF"/>
        </w:rPr>
        <w:t xml:space="preserve">corrijam essas falhas </w:t>
      </w:r>
      <w:r w:rsidR="00F24E8B">
        <w:rPr>
          <w:rFonts w:ascii="Arial" w:hAnsi="Arial" w:cs="Arial"/>
          <w:color w:val="000000"/>
          <w:shd w:val="clear" w:color="auto" w:fill="FFFFFF"/>
        </w:rPr>
        <w:t xml:space="preserve">para haver um melhor </w:t>
      </w:r>
      <w:r w:rsidR="00FD6258">
        <w:rPr>
          <w:rFonts w:ascii="Arial" w:hAnsi="Arial" w:cs="Arial"/>
          <w:color w:val="000000"/>
          <w:shd w:val="clear" w:color="auto" w:fill="FFFFFF"/>
        </w:rPr>
        <w:t>bem-estar social</w:t>
      </w:r>
      <w:r w:rsidR="00205577">
        <w:rPr>
          <w:rFonts w:ascii="Arial" w:hAnsi="Arial" w:cs="Arial"/>
          <w:color w:val="000000"/>
          <w:shd w:val="clear" w:color="auto" w:fill="FFFFFF"/>
        </w:rPr>
        <w:t>.</w:t>
      </w:r>
      <w:r w:rsidR="009572B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83EF8">
        <w:rPr>
          <w:rFonts w:ascii="Arial" w:hAnsi="Arial" w:cs="Arial"/>
          <w:color w:val="000000"/>
          <w:shd w:val="clear" w:color="auto" w:fill="FFFFFF"/>
        </w:rPr>
        <w:t xml:space="preserve">Fazendo </w:t>
      </w:r>
      <w:r w:rsidR="310A6E99">
        <w:rPr>
          <w:rFonts w:ascii="Arial" w:hAnsi="Arial" w:cs="Arial"/>
          <w:color w:val="000000"/>
          <w:shd w:val="clear" w:color="auto" w:fill="FFFFFF"/>
        </w:rPr>
        <w:t xml:space="preserve">com </w:t>
      </w:r>
      <w:r w:rsidR="00283EF8">
        <w:rPr>
          <w:rFonts w:ascii="Arial" w:hAnsi="Arial" w:cs="Arial"/>
          <w:color w:val="000000"/>
          <w:shd w:val="clear" w:color="auto" w:fill="FFFFFF"/>
        </w:rPr>
        <w:t xml:space="preserve">que </w:t>
      </w:r>
      <w:r w:rsidR="00207833">
        <w:rPr>
          <w:rFonts w:ascii="Arial" w:hAnsi="Arial" w:cs="Arial"/>
          <w:color w:val="000000"/>
          <w:shd w:val="clear" w:color="auto" w:fill="FFFFFF"/>
        </w:rPr>
        <w:t>a busca por soluções p</w:t>
      </w:r>
      <w:r w:rsidR="00925107">
        <w:rPr>
          <w:rFonts w:ascii="Arial" w:hAnsi="Arial" w:cs="Arial"/>
          <w:color w:val="000000"/>
          <w:shd w:val="clear" w:color="auto" w:fill="FFFFFF"/>
        </w:rPr>
        <w:t>ara</w:t>
      </w:r>
      <w:r w:rsidR="00207833">
        <w:rPr>
          <w:rFonts w:ascii="Arial" w:hAnsi="Arial" w:cs="Arial"/>
          <w:color w:val="000000"/>
          <w:shd w:val="clear" w:color="auto" w:fill="FFFFFF"/>
        </w:rPr>
        <w:t xml:space="preserve"> esse problema ou por outros parecidos </w:t>
      </w:r>
      <w:r w:rsidR="00BC235C">
        <w:rPr>
          <w:rFonts w:ascii="Arial" w:hAnsi="Arial" w:cs="Arial"/>
          <w:color w:val="000000"/>
          <w:shd w:val="clear" w:color="auto" w:fill="FFFFFF"/>
        </w:rPr>
        <w:t>se torne importante para um crescimento social de qualidade</w:t>
      </w:r>
      <w:r w:rsidR="00095F85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AB42E0">
        <w:rPr>
          <w:rFonts w:ascii="Arial" w:hAnsi="Arial" w:cs="Arial"/>
          <w:color w:val="000000"/>
          <w:shd w:val="clear" w:color="auto" w:fill="FFFFFF"/>
        </w:rPr>
        <w:t>que uma</w:t>
      </w:r>
      <w:r w:rsidR="00A83BB3">
        <w:rPr>
          <w:rFonts w:ascii="Arial" w:hAnsi="Arial" w:cs="Arial"/>
          <w:color w:val="000000"/>
          <w:shd w:val="clear" w:color="auto" w:fill="FFFFFF"/>
        </w:rPr>
        <w:t xml:space="preserve"> alternativa seja através da tecnologia, e de que forma ela pode ser implementada?</w:t>
      </w:r>
      <w:r w:rsidR="005B4A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97729" w:rsidRPr="0037012C">
        <w:rPr>
          <w:rFonts w:ascii="Arial" w:hAnsi="Arial" w:cs="Arial"/>
          <w:lang w:eastAsia="pt-BR"/>
        </w:rPr>
        <w:br w:type="page"/>
      </w:r>
    </w:p>
    <w:p w14:paraId="1FBE3FEA" w14:textId="556C36BE" w:rsidR="00B97729" w:rsidRPr="0037012C" w:rsidRDefault="00B97729" w:rsidP="00FA2C02">
      <w:pPr>
        <w:pStyle w:val="AssuntosABNT"/>
        <w:spacing w:afterLines="120" w:after="288" w:line="360" w:lineRule="auto"/>
        <w:rPr>
          <w:rFonts w:ascii="Arial" w:hAnsi="Arial"/>
          <w:lang w:eastAsia="pt-BR"/>
        </w:rPr>
      </w:pPr>
      <w:bookmarkStart w:id="9" w:name="_Toc161573513"/>
      <w:bookmarkStart w:id="10" w:name="_Toc162562208"/>
      <w:r w:rsidRPr="44A5B346">
        <w:rPr>
          <w:rFonts w:ascii="Arial" w:hAnsi="Arial"/>
          <w:lang w:eastAsia="pt-BR"/>
        </w:rPr>
        <w:t>OBJETIVO GERAL</w:t>
      </w:r>
      <w:bookmarkEnd w:id="9"/>
      <w:bookmarkEnd w:id="10"/>
    </w:p>
    <w:p w14:paraId="0955E8E3" w14:textId="2F39B9F9" w:rsidR="007F04E3" w:rsidRPr="00D50195" w:rsidRDefault="00A83FB1" w:rsidP="00FA2C02">
      <w:pPr>
        <w:spacing w:afterLines="120" w:after="288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</w:t>
      </w:r>
      <w:r w:rsidR="006A4942" w:rsidRPr="6135A56A">
        <w:rPr>
          <w:rFonts w:ascii="Arial" w:hAnsi="Arial" w:cs="Arial"/>
        </w:rPr>
        <w:t>o d</w:t>
      </w:r>
      <w:r w:rsidR="20B35E80" w:rsidRPr="6135A56A">
        <w:rPr>
          <w:rFonts w:ascii="Arial" w:hAnsi="Arial" w:cs="Arial"/>
        </w:rPr>
        <w:t>esenvolvimento</w:t>
      </w:r>
      <w:r w:rsidR="277735EA" w:rsidRPr="6135A56A">
        <w:rPr>
          <w:rFonts w:ascii="Arial" w:hAnsi="Arial" w:cs="Arial"/>
        </w:rPr>
        <w:t xml:space="preserve"> de </w:t>
      </w:r>
      <w:r w:rsidR="002C276F" w:rsidRPr="6135A56A">
        <w:rPr>
          <w:rFonts w:ascii="Arial" w:hAnsi="Arial" w:cs="Arial"/>
        </w:rPr>
        <w:t xml:space="preserve">uma plataforma </w:t>
      </w:r>
      <w:r w:rsidR="2FDEE781" w:rsidRPr="6135A56A">
        <w:rPr>
          <w:rFonts w:ascii="Arial" w:hAnsi="Arial" w:cs="Arial"/>
        </w:rPr>
        <w:t xml:space="preserve">destinada a </w:t>
      </w:r>
      <w:r w:rsidR="4E2E18AF" w:rsidRPr="6135A56A">
        <w:rPr>
          <w:rFonts w:ascii="Arial" w:hAnsi="Arial" w:cs="Arial"/>
        </w:rPr>
        <w:t>facilitar</w:t>
      </w:r>
      <w:r w:rsidR="0025372A" w:rsidRPr="6135A56A">
        <w:rPr>
          <w:rFonts w:ascii="Arial" w:hAnsi="Arial" w:cs="Arial"/>
        </w:rPr>
        <w:t xml:space="preserve"> </w:t>
      </w:r>
      <w:r w:rsidR="002451DF" w:rsidRPr="6135A56A">
        <w:rPr>
          <w:rFonts w:ascii="Arial" w:hAnsi="Arial" w:cs="Arial"/>
        </w:rPr>
        <w:t xml:space="preserve">a busca </w:t>
      </w:r>
      <w:r w:rsidR="054FD904" w:rsidRPr="30D05F15">
        <w:rPr>
          <w:rFonts w:ascii="Arial" w:hAnsi="Arial" w:cs="Arial"/>
        </w:rPr>
        <w:t>para as</w:t>
      </w:r>
      <w:r w:rsidR="002451DF" w:rsidRPr="6135A56A">
        <w:rPr>
          <w:rFonts w:ascii="Arial" w:hAnsi="Arial" w:cs="Arial"/>
        </w:rPr>
        <w:t xml:space="preserve"> empresas aos PCD, </w:t>
      </w:r>
      <w:r w:rsidR="00E94BCF" w:rsidRPr="6135A56A">
        <w:rPr>
          <w:rFonts w:ascii="Arial" w:hAnsi="Arial" w:cs="Arial"/>
        </w:rPr>
        <w:t xml:space="preserve">por meio </w:t>
      </w:r>
      <w:r w:rsidR="001171C0" w:rsidRPr="6135A56A">
        <w:rPr>
          <w:rFonts w:ascii="Arial" w:hAnsi="Arial" w:cs="Arial"/>
        </w:rPr>
        <w:t>de um algoritmo que analis</w:t>
      </w:r>
      <w:r w:rsidR="0889364A" w:rsidRPr="6135A56A">
        <w:rPr>
          <w:rFonts w:ascii="Arial" w:hAnsi="Arial" w:cs="Arial"/>
        </w:rPr>
        <w:t>e</w:t>
      </w:r>
      <w:r w:rsidR="00B21A7E" w:rsidRPr="6135A56A">
        <w:rPr>
          <w:rFonts w:ascii="Arial" w:hAnsi="Arial" w:cs="Arial"/>
        </w:rPr>
        <w:t xml:space="preserve"> </w:t>
      </w:r>
      <w:r w:rsidR="00A11905" w:rsidRPr="6135A56A">
        <w:rPr>
          <w:rFonts w:ascii="Arial" w:hAnsi="Arial" w:cs="Arial"/>
        </w:rPr>
        <w:t xml:space="preserve">as </w:t>
      </w:r>
      <w:r w:rsidR="004A4AF4" w:rsidRPr="6135A56A">
        <w:rPr>
          <w:rFonts w:ascii="Arial" w:hAnsi="Arial" w:cs="Arial"/>
        </w:rPr>
        <w:t xml:space="preserve">vagas disponibilizadas </w:t>
      </w:r>
      <w:r w:rsidR="001171C0" w:rsidRPr="6135A56A">
        <w:rPr>
          <w:rFonts w:ascii="Arial" w:hAnsi="Arial" w:cs="Arial"/>
        </w:rPr>
        <w:t xml:space="preserve">e as qualificações necessárias </w:t>
      </w:r>
      <w:r w:rsidR="00C91A4D" w:rsidRPr="6135A56A">
        <w:rPr>
          <w:rFonts w:ascii="Arial" w:hAnsi="Arial" w:cs="Arial"/>
        </w:rPr>
        <w:t xml:space="preserve">para </w:t>
      </w:r>
      <w:r w:rsidR="00713B2A" w:rsidRPr="6135A56A">
        <w:rPr>
          <w:rFonts w:ascii="Arial" w:hAnsi="Arial" w:cs="Arial"/>
        </w:rPr>
        <w:t>a realização de uma</w:t>
      </w:r>
      <w:r w:rsidR="00C91A4D" w:rsidRPr="6135A56A">
        <w:rPr>
          <w:rFonts w:ascii="Arial" w:hAnsi="Arial" w:cs="Arial"/>
        </w:rPr>
        <w:t xml:space="preserve"> busca </w:t>
      </w:r>
      <w:r w:rsidR="00713B2A" w:rsidRPr="6135A56A">
        <w:rPr>
          <w:rFonts w:ascii="Arial" w:hAnsi="Arial" w:cs="Arial"/>
        </w:rPr>
        <w:t>pelo</w:t>
      </w:r>
      <w:r w:rsidR="00C91A4D" w:rsidRPr="6135A56A">
        <w:rPr>
          <w:rFonts w:ascii="Arial" w:hAnsi="Arial" w:cs="Arial"/>
        </w:rPr>
        <w:t xml:space="preserve"> candidato</w:t>
      </w:r>
      <w:r w:rsidR="006F0618" w:rsidRPr="6135A56A">
        <w:rPr>
          <w:rFonts w:ascii="Arial" w:hAnsi="Arial" w:cs="Arial"/>
        </w:rPr>
        <w:t xml:space="preserve"> </w:t>
      </w:r>
      <w:r w:rsidR="00713B2A" w:rsidRPr="6135A56A">
        <w:rPr>
          <w:rFonts w:ascii="Arial" w:hAnsi="Arial" w:cs="Arial"/>
        </w:rPr>
        <w:t xml:space="preserve">mais </w:t>
      </w:r>
      <w:r w:rsidR="00CF045C" w:rsidRPr="6135A56A">
        <w:rPr>
          <w:rFonts w:ascii="Arial" w:hAnsi="Arial" w:cs="Arial"/>
        </w:rPr>
        <w:t>habilitado</w:t>
      </w:r>
      <w:r w:rsidR="00E70A40" w:rsidRPr="6135A56A">
        <w:rPr>
          <w:rFonts w:ascii="Arial" w:hAnsi="Arial" w:cs="Arial"/>
        </w:rPr>
        <w:t>.</w:t>
      </w:r>
    </w:p>
    <w:p w14:paraId="6DFB9E20" w14:textId="5E261FE6" w:rsidR="00BE1A32" w:rsidRPr="00D50195" w:rsidRDefault="00B97729" w:rsidP="00FA2C02">
      <w:pPr>
        <w:spacing w:afterLines="120" w:after="288" w:line="360" w:lineRule="auto"/>
        <w:rPr>
          <w:rFonts w:ascii="Arial" w:hAnsi="Arial" w:cs="Arial"/>
          <w:b/>
          <w:sz w:val="32"/>
          <w:lang w:eastAsia="pt-BR"/>
        </w:rPr>
      </w:pPr>
      <w:r w:rsidRPr="0037012C">
        <w:rPr>
          <w:rFonts w:ascii="Arial" w:hAnsi="Arial" w:cs="Arial"/>
          <w:b/>
          <w:sz w:val="32"/>
          <w:lang w:eastAsia="pt-BR"/>
        </w:rPr>
        <w:br w:type="page"/>
      </w:r>
    </w:p>
    <w:p w14:paraId="0C61F1C2" w14:textId="337CFB21" w:rsidR="00B97729" w:rsidRPr="0037012C" w:rsidRDefault="00B97729" w:rsidP="00FA2C02">
      <w:pPr>
        <w:pStyle w:val="AssuntosABNT"/>
        <w:spacing w:afterLines="120" w:after="288" w:line="360" w:lineRule="auto"/>
        <w:rPr>
          <w:rFonts w:ascii="Arial" w:hAnsi="Arial"/>
        </w:rPr>
      </w:pPr>
      <w:bookmarkStart w:id="11" w:name="_Toc161573514"/>
      <w:bookmarkStart w:id="12" w:name="_Toc162562209"/>
      <w:r w:rsidRPr="0037012C">
        <w:rPr>
          <w:rFonts w:ascii="Arial" w:hAnsi="Arial"/>
        </w:rPr>
        <w:t>OBJETIVO ESPECÍFICO</w:t>
      </w:r>
      <w:bookmarkEnd w:id="11"/>
      <w:bookmarkEnd w:id="12"/>
    </w:p>
    <w:p w14:paraId="39F10FBF" w14:textId="334F50EB" w:rsidR="00D079A6" w:rsidRPr="0037012C" w:rsidRDefault="00C270FB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lang w:eastAsia="pt-BR"/>
        </w:rPr>
      </w:pPr>
      <w:r w:rsidRPr="30D05F15">
        <w:rPr>
          <w:rFonts w:ascii="Arial" w:eastAsia="Times New Roman" w:hAnsi="Arial" w:cs="Arial"/>
          <w:lang w:eastAsia="pt-BR"/>
        </w:rPr>
        <w:t xml:space="preserve">Analisar </w:t>
      </w:r>
      <w:r w:rsidR="00670DE7" w:rsidRPr="30D05F15">
        <w:rPr>
          <w:rFonts w:ascii="Arial" w:eastAsia="Times New Roman" w:hAnsi="Arial" w:cs="Arial"/>
          <w:lang w:eastAsia="pt-BR"/>
        </w:rPr>
        <w:t>métodos</w:t>
      </w:r>
      <w:r w:rsidR="009124CE" w:rsidRPr="30D05F15">
        <w:rPr>
          <w:rFonts w:ascii="Arial" w:eastAsia="Times New Roman" w:hAnsi="Arial" w:cs="Arial"/>
          <w:lang w:eastAsia="pt-BR"/>
        </w:rPr>
        <w:t xml:space="preserve"> para atender </w:t>
      </w:r>
      <w:r w:rsidR="1B3E860B" w:rsidRPr="30D05F15">
        <w:rPr>
          <w:rFonts w:ascii="Arial" w:eastAsia="Times New Roman" w:hAnsi="Arial" w:cs="Arial"/>
          <w:lang w:eastAsia="pt-BR"/>
        </w:rPr>
        <w:t>a</w:t>
      </w:r>
      <w:r w:rsidR="51A781A3" w:rsidRPr="30D05F15">
        <w:rPr>
          <w:rFonts w:ascii="Arial" w:eastAsia="Times New Roman" w:hAnsi="Arial" w:cs="Arial"/>
          <w:lang w:eastAsia="pt-BR"/>
        </w:rPr>
        <w:t>s</w:t>
      </w:r>
      <w:r w:rsidR="009124CE" w:rsidRPr="30D05F15">
        <w:rPr>
          <w:rFonts w:ascii="Arial" w:eastAsia="Times New Roman" w:hAnsi="Arial" w:cs="Arial"/>
          <w:lang w:eastAsia="pt-BR"/>
        </w:rPr>
        <w:t xml:space="preserve"> necessidades</w:t>
      </w:r>
      <w:r w:rsidR="001127E5" w:rsidRPr="30D05F15">
        <w:rPr>
          <w:rFonts w:ascii="Arial" w:eastAsia="Times New Roman" w:hAnsi="Arial" w:cs="Arial"/>
          <w:lang w:eastAsia="pt-BR"/>
        </w:rPr>
        <w:t xml:space="preserve"> de desenvolvimento</w:t>
      </w:r>
      <w:r w:rsidR="009124CE" w:rsidRPr="30D05F15">
        <w:rPr>
          <w:rFonts w:ascii="Arial" w:eastAsia="Times New Roman" w:hAnsi="Arial" w:cs="Arial"/>
          <w:lang w:eastAsia="pt-BR"/>
        </w:rPr>
        <w:t xml:space="preserve"> </w:t>
      </w:r>
      <w:r w:rsidR="005B41C6" w:rsidRPr="30D05F15">
        <w:rPr>
          <w:rFonts w:ascii="Arial" w:eastAsia="Times New Roman" w:hAnsi="Arial" w:cs="Arial"/>
          <w:lang w:eastAsia="pt-BR"/>
        </w:rPr>
        <w:t>d</w:t>
      </w:r>
      <w:r w:rsidR="002E5ABE" w:rsidRPr="30D05F15">
        <w:rPr>
          <w:rFonts w:ascii="Arial" w:eastAsia="Times New Roman" w:hAnsi="Arial" w:cs="Arial"/>
          <w:lang w:eastAsia="pt-BR"/>
        </w:rPr>
        <w:t xml:space="preserve">o </w:t>
      </w:r>
      <w:r w:rsidR="006A76BD" w:rsidRPr="30D05F15">
        <w:rPr>
          <w:rFonts w:ascii="Arial" w:eastAsia="Times New Roman" w:hAnsi="Arial" w:cs="Arial"/>
          <w:lang w:eastAsia="pt-BR"/>
        </w:rPr>
        <w:t>público-alvo</w:t>
      </w:r>
      <w:r w:rsidR="009819B2" w:rsidRPr="30D05F15">
        <w:rPr>
          <w:rFonts w:ascii="Arial" w:eastAsia="Times New Roman" w:hAnsi="Arial" w:cs="Arial"/>
          <w:lang w:eastAsia="pt-BR"/>
        </w:rPr>
        <w:t xml:space="preserve"> do site</w:t>
      </w:r>
    </w:p>
    <w:p w14:paraId="09F1DFC0" w14:textId="34A7FBEA" w:rsidR="00F551F4" w:rsidRPr="0037012C" w:rsidRDefault="009862D6" w:rsidP="6135A56A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lang w:eastAsia="pt-BR"/>
        </w:rPr>
      </w:pPr>
      <w:r w:rsidRPr="6135A56A">
        <w:rPr>
          <w:rFonts w:ascii="Arial" w:eastAsia="Times New Roman" w:hAnsi="Arial" w:cs="Arial"/>
          <w:lang w:eastAsia="pt-BR"/>
        </w:rPr>
        <w:t>Local</w:t>
      </w:r>
      <w:r w:rsidR="001C23A6" w:rsidRPr="6135A56A">
        <w:rPr>
          <w:rFonts w:ascii="Arial" w:eastAsia="Times New Roman" w:hAnsi="Arial" w:cs="Arial"/>
          <w:lang w:eastAsia="pt-BR"/>
        </w:rPr>
        <w:t xml:space="preserve">izar </w:t>
      </w:r>
      <w:r w:rsidR="00F147D4" w:rsidRPr="6135A56A">
        <w:rPr>
          <w:rFonts w:ascii="Arial" w:eastAsia="Times New Roman" w:hAnsi="Arial" w:cs="Arial"/>
          <w:lang w:eastAsia="pt-BR"/>
        </w:rPr>
        <w:t>a disponibilidade d</w:t>
      </w:r>
      <w:r w:rsidR="00E32360" w:rsidRPr="6135A56A">
        <w:rPr>
          <w:rFonts w:ascii="Arial" w:eastAsia="Times New Roman" w:hAnsi="Arial" w:cs="Arial"/>
          <w:lang w:eastAsia="pt-BR"/>
        </w:rPr>
        <w:t xml:space="preserve">as vagas de deficiência das empresas </w:t>
      </w:r>
      <w:r w:rsidR="0037439B" w:rsidRPr="6135A56A">
        <w:rPr>
          <w:rFonts w:ascii="Arial" w:eastAsia="Times New Roman" w:hAnsi="Arial" w:cs="Arial"/>
          <w:lang w:eastAsia="pt-BR"/>
        </w:rPr>
        <w:t>e sua demanda</w:t>
      </w:r>
    </w:p>
    <w:p w14:paraId="44A2EAB7" w14:textId="696FBE57" w:rsidR="00D079A6" w:rsidRPr="0037012C" w:rsidRDefault="00062617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Identificar métodos </w:t>
      </w:r>
      <w:r w:rsidR="005F40FE" w:rsidRPr="0037012C">
        <w:rPr>
          <w:rFonts w:ascii="Arial" w:eastAsia="Times New Roman" w:hAnsi="Arial" w:cs="Arial"/>
          <w:szCs w:val="24"/>
          <w:lang w:eastAsia="pt-BR"/>
        </w:rPr>
        <w:t xml:space="preserve">para criação de algoritmos </w:t>
      </w:r>
      <w:r w:rsidR="000B3001" w:rsidRPr="0037012C">
        <w:rPr>
          <w:rFonts w:ascii="Arial" w:eastAsia="Times New Roman" w:hAnsi="Arial" w:cs="Arial"/>
          <w:szCs w:val="24"/>
          <w:lang w:eastAsia="pt-BR"/>
        </w:rPr>
        <w:t xml:space="preserve">de busca </w:t>
      </w:r>
      <w:r w:rsidR="00E41ABD" w:rsidRPr="0037012C">
        <w:rPr>
          <w:rFonts w:ascii="Arial" w:eastAsia="Times New Roman" w:hAnsi="Arial" w:cs="Arial"/>
          <w:szCs w:val="24"/>
          <w:lang w:eastAsia="pt-BR"/>
        </w:rPr>
        <w:t>de vagas de emprego</w:t>
      </w:r>
    </w:p>
    <w:p w14:paraId="77C3E02E" w14:textId="6AFD94EC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Definir métodos de criação de conta para cliente com base em perfil profissional </w:t>
      </w:r>
    </w:p>
    <w:p w14:paraId="4DF9E856" w14:textId="3C3A1934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Aplicar métodos de validação de criação de perfil </w:t>
      </w:r>
    </w:p>
    <w:p w14:paraId="5982DED6" w14:textId="77777777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>Definir métodos de criação de conta para empresas</w:t>
      </w:r>
    </w:p>
    <w:p w14:paraId="0CABAF7B" w14:textId="77777777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Definir métodos de contato entre perfil de cliente e de empresa </w:t>
      </w:r>
    </w:p>
    <w:p w14:paraId="3177CAAA" w14:textId="77777777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Analisar técnicas para implementação de funcionalidades </w:t>
      </w:r>
    </w:p>
    <w:p w14:paraId="5BA6B273" w14:textId="77777777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 xml:space="preserve">Realizar o desenvolvimento de ambiente multiplataforma (Web e Mobile) para criação e interação de usuários </w:t>
      </w:r>
    </w:p>
    <w:p w14:paraId="2518C5B0" w14:textId="77777777" w:rsidR="00195849" w:rsidRPr="0037012C" w:rsidRDefault="00195849" w:rsidP="00FA2C02">
      <w:pPr>
        <w:numPr>
          <w:ilvl w:val="0"/>
          <w:numId w:val="1"/>
        </w:numPr>
        <w:spacing w:afterLines="120" w:after="288" w:line="360" w:lineRule="auto"/>
        <w:ind w:left="1080" w:firstLine="0"/>
        <w:textAlignment w:val="baseline"/>
        <w:rPr>
          <w:rFonts w:ascii="Arial" w:eastAsia="Times New Roman" w:hAnsi="Arial" w:cs="Arial"/>
          <w:szCs w:val="24"/>
          <w:lang w:eastAsia="pt-BR"/>
        </w:rPr>
      </w:pPr>
      <w:r w:rsidRPr="0037012C">
        <w:rPr>
          <w:rFonts w:ascii="Arial" w:eastAsia="Times New Roman" w:hAnsi="Arial" w:cs="Arial"/>
          <w:szCs w:val="24"/>
          <w:lang w:eastAsia="pt-BR"/>
        </w:rPr>
        <w:t>Aplicar testes de software para identificar falhas, vulnerabilidades entre outros</w:t>
      </w:r>
    </w:p>
    <w:p w14:paraId="63636D30" w14:textId="51E69310" w:rsidR="00B97729" w:rsidRPr="00D50195" w:rsidRDefault="00D50195" w:rsidP="00FA2C02">
      <w:pPr>
        <w:spacing w:line="360" w:lineRule="auto"/>
        <w:rPr>
          <w:rFonts w:ascii="Arial" w:eastAsia="Times New Roman" w:hAnsi="Arial" w:cs="Arial"/>
          <w:szCs w:val="24"/>
          <w:lang w:eastAsia="pt-BR"/>
        </w:rPr>
      </w:pPr>
      <w:r>
        <w:rPr>
          <w:rFonts w:ascii="Arial" w:eastAsia="Times New Roman" w:hAnsi="Arial" w:cs="Arial"/>
          <w:szCs w:val="24"/>
          <w:lang w:eastAsia="pt-BR"/>
        </w:rPr>
        <w:br w:type="page"/>
      </w:r>
    </w:p>
    <w:p w14:paraId="60074756" w14:textId="416603D5" w:rsidR="1CE7E113" w:rsidRDefault="00B97729" w:rsidP="6F13E988">
      <w:pPr>
        <w:pStyle w:val="AssuntosABNT"/>
        <w:spacing w:afterLines="120" w:after="288" w:line="360" w:lineRule="auto"/>
        <w:rPr>
          <w:rFonts w:ascii="Arial" w:hAnsi="Arial"/>
        </w:rPr>
      </w:pPr>
      <w:bookmarkStart w:id="13" w:name="_Toc161573515"/>
      <w:bookmarkStart w:id="14" w:name="_Toc162562210"/>
      <w:r w:rsidRPr="0037012C">
        <w:rPr>
          <w:rFonts w:ascii="Arial" w:hAnsi="Arial"/>
        </w:rPr>
        <w:t>JUSTIFICATIVA</w:t>
      </w:r>
      <w:bookmarkEnd w:id="13"/>
      <w:bookmarkEnd w:id="14"/>
    </w:p>
    <w:p w14:paraId="3F830012" w14:textId="45F47B15" w:rsidR="0063763E" w:rsidRPr="0037012C" w:rsidRDefault="00017445" w:rsidP="00FA2C02">
      <w:pPr>
        <w:spacing w:afterLines="120" w:after="288" w:line="360" w:lineRule="auto"/>
        <w:ind w:firstLine="709"/>
        <w:rPr>
          <w:rFonts w:ascii="Arial" w:hAnsi="Arial" w:cs="Arial"/>
          <w:color w:val="1351B4"/>
          <w:u w:val="single"/>
          <w:bdr w:val="none" w:sz="0" w:space="0" w:color="auto" w:frame="1"/>
          <w:shd w:val="clear" w:color="auto" w:fill="FFFFFF"/>
        </w:rPr>
      </w:pPr>
      <w:r w:rsidRPr="0037012C">
        <w:rPr>
          <w:rFonts w:ascii="Arial" w:hAnsi="Arial" w:cs="Arial"/>
        </w:rPr>
        <w:t>Devido ao aumento das pautas de inclusões sociais, as pessoas com deficiência entraram</w:t>
      </w:r>
      <w:r w:rsidR="005B4CF4" w:rsidRPr="0037012C">
        <w:rPr>
          <w:rFonts w:ascii="Arial" w:hAnsi="Arial" w:cs="Arial"/>
        </w:rPr>
        <w:t xml:space="preserve"> em destaque </w:t>
      </w:r>
      <w:r w:rsidR="00EA7DFA" w:rsidRPr="0037012C">
        <w:rPr>
          <w:rFonts w:ascii="Arial" w:hAnsi="Arial" w:cs="Arial"/>
        </w:rPr>
        <w:t xml:space="preserve">sobre a forma </w:t>
      </w:r>
      <w:r w:rsidR="00F30579">
        <w:rPr>
          <w:rFonts w:ascii="Arial" w:hAnsi="Arial" w:cs="Arial"/>
        </w:rPr>
        <w:t>como</w:t>
      </w:r>
      <w:r w:rsidR="00EA7DFA" w:rsidRPr="0037012C">
        <w:rPr>
          <w:rFonts w:ascii="Arial" w:hAnsi="Arial" w:cs="Arial"/>
        </w:rPr>
        <w:t xml:space="preserve"> eles </w:t>
      </w:r>
      <w:r w:rsidR="00351DDD" w:rsidRPr="0037012C">
        <w:rPr>
          <w:rFonts w:ascii="Arial" w:hAnsi="Arial" w:cs="Arial"/>
        </w:rPr>
        <w:t xml:space="preserve">estão integrados na sociedade, </w:t>
      </w:r>
      <w:r w:rsidR="00576C4F" w:rsidRPr="0037012C">
        <w:rPr>
          <w:rFonts w:ascii="Arial" w:hAnsi="Arial" w:cs="Arial"/>
        </w:rPr>
        <w:t xml:space="preserve">e dentre </w:t>
      </w:r>
      <w:r w:rsidR="001E1048" w:rsidRPr="0037012C">
        <w:rPr>
          <w:rFonts w:ascii="Arial" w:hAnsi="Arial" w:cs="Arial"/>
        </w:rPr>
        <w:t>uma delas</w:t>
      </w:r>
      <w:r w:rsidR="005D5539">
        <w:rPr>
          <w:rFonts w:ascii="Arial" w:hAnsi="Arial" w:cs="Arial"/>
        </w:rPr>
        <w:t>,</w:t>
      </w:r>
      <w:r w:rsidR="001E1048" w:rsidRPr="0037012C">
        <w:rPr>
          <w:rFonts w:ascii="Arial" w:hAnsi="Arial" w:cs="Arial"/>
        </w:rPr>
        <w:t xml:space="preserve"> </w:t>
      </w:r>
      <w:r w:rsidR="000F23F6" w:rsidRPr="0037012C">
        <w:rPr>
          <w:rFonts w:ascii="Arial" w:hAnsi="Arial" w:cs="Arial"/>
        </w:rPr>
        <w:t>como eles se relacionam com o mercado de trabalho</w:t>
      </w:r>
      <w:r w:rsidR="002E6DC7">
        <w:rPr>
          <w:rFonts w:ascii="Arial" w:hAnsi="Arial" w:cs="Arial"/>
        </w:rPr>
        <w:t>,</w:t>
      </w:r>
      <w:r w:rsidR="66916C18" w:rsidRPr="0037012C">
        <w:rPr>
          <w:rFonts w:ascii="Arial" w:hAnsi="Arial" w:cs="Arial"/>
        </w:rPr>
        <w:t xml:space="preserve"> </w:t>
      </w:r>
      <w:r w:rsidR="00FC175D" w:rsidRPr="0037012C">
        <w:rPr>
          <w:rFonts w:ascii="Arial" w:hAnsi="Arial" w:cs="Arial"/>
        </w:rPr>
        <w:t>visando a redução das diferenças</w:t>
      </w:r>
      <w:r w:rsidR="5F5BFC9B" w:rsidRPr="0037012C">
        <w:rPr>
          <w:rFonts w:ascii="Arial" w:hAnsi="Arial" w:cs="Arial"/>
        </w:rPr>
        <w:t xml:space="preserve"> e preconceitos relacionados a esse cenário</w:t>
      </w:r>
      <w:r w:rsidR="000F23F6" w:rsidRPr="0037012C">
        <w:rPr>
          <w:rFonts w:ascii="Arial" w:hAnsi="Arial" w:cs="Arial"/>
        </w:rPr>
        <w:t xml:space="preserve">. </w:t>
      </w:r>
      <w:r w:rsidR="33042150" w:rsidRPr="0037012C">
        <w:rPr>
          <w:rFonts w:ascii="Arial" w:hAnsi="Arial" w:cs="Arial"/>
        </w:rPr>
        <w:t>Com</w:t>
      </w:r>
      <w:r w:rsidR="00C41C5E" w:rsidRPr="0037012C">
        <w:rPr>
          <w:rFonts w:ascii="Arial" w:hAnsi="Arial" w:cs="Arial"/>
        </w:rPr>
        <w:t xml:space="preserve"> </w:t>
      </w:r>
      <w:r w:rsidR="00E566D1" w:rsidRPr="0037012C">
        <w:rPr>
          <w:rFonts w:ascii="Arial" w:hAnsi="Arial" w:cs="Arial"/>
        </w:rPr>
        <w:t>a utilização de um</w:t>
      </w:r>
      <w:r w:rsidR="00823446" w:rsidRPr="0037012C">
        <w:rPr>
          <w:rFonts w:ascii="Arial" w:hAnsi="Arial" w:cs="Arial"/>
        </w:rPr>
        <w:t xml:space="preserve">a rede social </w:t>
      </w:r>
      <w:r w:rsidR="001241D6" w:rsidRPr="0037012C">
        <w:rPr>
          <w:rFonts w:ascii="Arial" w:hAnsi="Arial" w:cs="Arial"/>
        </w:rPr>
        <w:t xml:space="preserve">profissional </w:t>
      </w:r>
      <w:r w:rsidR="00E07FE5" w:rsidRPr="0037012C">
        <w:rPr>
          <w:rFonts w:ascii="Arial" w:hAnsi="Arial" w:cs="Arial"/>
        </w:rPr>
        <w:t xml:space="preserve">fundamentada na </w:t>
      </w:r>
      <w:r w:rsidR="00AF5FF9" w:rsidRPr="0037012C">
        <w:rPr>
          <w:rFonts w:ascii="Arial" w:hAnsi="Arial" w:cs="Arial"/>
          <w:bdr w:val="none" w:sz="0" w:space="0" w:color="auto" w:frame="1"/>
          <w:shd w:val="clear" w:color="auto" w:fill="FFFFFF"/>
        </w:rPr>
        <w:t>Lei d</w:t>
      </w:r>
      <w:bookmarkStart w:id="15" w:name="_Hlt161473806"/>
      <w:bookmarkStart w:id="16" w:name="_Hlt161473807"/>
      <w:r w:rsidR="00AF5FF9" w:rsidRPr="0037012C">
        <w:rPr>
          <w:rFonts w:ascii="Arial" w:hAnsi="Arial" w:cs="Arial"/>
          <w:bdr w:val="none" w:sz="0" w:space="0" w:color="auto" w:frame="1"/>
          <w:shd w:val="clear" w:color="auto" w:fill="FFFFFF"/>
        </w:rPr>
        <w:t>e</w:t>
      </w:r>
      <w:bookmarkEnd w:id="15"/>
      <w:bookmarkEnd w:id="16"/>
      <w:r w:rsidR="00AF5FF9" w:rsidRPr="0037012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Cotas para Pessoas com Deficiência (8.213/91</w:t>
      </w:r>
      <w:r w:rsidR="000F07A9" w:rsidRPr="0037012C">
        <w:rPr>
          <w:rFonts w:ascii="Arial" w:hAnsi="Arial" w:cs="Arial"/>
          <w:bdr w:val="none" w:sz="0" w:space="0" w:color="auto" w:frame="1"/>
          <w:shd w:val="clear" w:color="auto" w:fill="FFFFFF"/>
        </w:rPr>
        <w:t>)</w:t>
      </w:r>
      <w:r w:rsidR="005F6F43" w:rsidRPr="0037012C"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r w:rsidR="009C284F" w:rsidRPr="0037012C">
        <w:rPr>
          <w:rFonts w:ascii="Arial" w:hAnsi="Arial" w:cs="Arial"/>
        </w:rPr>
        <w:t>é</w:t>
      </w:r>
      <w:r w:rsidR="00A50F0B" w:rsidRPr="0037012C">
        <w:rPr>
          <w:rFonts w:ascii="Arial" w:hAnsi="Arial" w:cs="Arial"/>
        </w:rPr>
        <w:t xml:space="preserve"> uma alternativa que facilitará a </w:t>
      </w:r>
      <w:r w:rsidR="00A567D8" w:rsidRPr="0037012C">
        <w:rPr>
          <w:rFonts w:ascii="Arial" w:hAnsi="Arial" w:cs="Arial"/>
        </w:rPr>
        <w:t>conexão entre as empresas e as pessoas com deficiência</w:t>
      </w:r>
      <w:r w:rsidR="51923AA3" w:rsidRPr="0037012C">
        <w:rPr>
          <w:rFonts w:ascii="Arial" w:hAnsi="Arial" w:cs="Arial"/>
        </w:rPr>
        <w:t xml:space="preserve"> visto que estudo </w:t>
      </w:r>
      <w:r w:rsidR="007379A1" w:rsidRPr="0037012C">
        <w:rPr>
          <w:rFonts w:ascii="Arial" w:hAnsi="Arial" w:cs="Arial"/>
        </w:rPr>
        <w:t>apontam</w:t>
      </w:r>
      <w:r w:rsidR="51923AA3" w:rsidRPr="0037012C">
        <w:rPr>
          <w:rFonts w:ascii="Arial" w:hAnsi="Arial" w:cs="Arial"/>
        </w:rPr>
        <w:t xml:space="preserve"> uma defasagem nas empresas por conta d</w:t>
      </w:r>
      <w:r w:rsidR="00341001" w:rsidRPr="0037012C">
        <w:rPr>
          <w:rFonts w:ascii="Arial" w:hAnsi="Arial" w:cs="Arial"/>
        </w:rPr>
        <w:t>a</w:t>
      </w:r>
      <w:r w:rsidR="51923AA3" w:rsidRPr="0037012C">
        <w:rPr>
          <w:rFonts w:ascii="Arial" w:hAnsi="Arial" w:cs="Arial"/>
        </w:rPr>
        <w:t xml:space="preserve"> falta de pessoa</w:t>
      </w:r>
      <w:r w:rsidR="00341001" w:rsidRPr="0037012C">
        <w:rPr>
          <w:rFonts w:ascii="Arial" w:hAnsi="Arial" w:cs="Arial"/>
        </w:rPr>
        <w:t>s</w:t>
      </w:r>
      <w:r w:rsidR="51923AA3" w:rsidRPr="0037012C">
        <w:rPr>
          <w:rFonts w:ascii="Arial" w:hAnsi="Arial" w:cs="Arial"/>
        </w:rPr>
        <w:t xml:space="preserve"> </w:t>
      </w:r>
      <w:r w:rsidR="447F96DC" w:rsidRPr="0037012C">
        <w:rPr>
          <w:rFonts w:ascii="Arial" w:hAnsi="Arial" w:cs="Arial"/>
        </w:rPr>
        <w:t>concorrendo p</w:t>
      </w:r>
      <w:r w:rsidR="008A1607" w:rsidRPr="0037012C">
        <w:rPr>
          <w:rFonts w:ascii="Arial" w:hAnsi="Arial" w:cs="Arial"/>
        </w:rPr>
        <w:t>or essas</w:t>
      </w:r>
      <w:r w:rsidR="00341001" w:rsidRPr="0037012C">
        <w:rPr>
          <w:rFonts w:ascii="Arial" w:hAnsi="Arial" w:cs="Arial"/>
        </w:rPr>
        <w:t xml:space="preserve"> </w:t>
      </w:r>
      <w:r w:rsidR="6E854DDE" w:rsidRPr="0037012C">
        <w:rPr>
          <w:rFonts w:ascii="Arial" w:hAnsi="Arial" w:cs="Arial"/>
        </w:rPr>
        <w:t>vagas</w:t>
      </w:r>
      <w:r w:rsidR="00A567D8" w:rsidRPr="0037012C">
        <w:rPr>
          <w:rFonts w:ascii="Arial" w:hAnsi="Arial" w:cs="Arial"/>
        </w:rPr>
        <w:t>.</w:t>
      </w:r>
    </w:p>
    <w:p w14:paraId="5FB96B55" w14:textId="130F18C2" w:rsidR="000F069D" w:rsidRPr="0037012C" w:rsidRDefault="34B6B42A" w:rsidP="00FA2C02">
      <w:pPr>
        <w:spacing w:afterLines="120" w:after="288" w:line="360" w:lineRule="auto"/>
        <w:ind w:firstLine="709"/>
        <w:rPr>
          <w:rFonts w:ascii="Arial" w:hAnsi="Arial" w:cs="Arial"/>
        </w:rPr>
      </w:pPr>
      <w:r w:rsidRPr="01E6A4E7">
        <w:rPr>
          <w:rFonts w:ascii="Arial" w:hAnsi="Arial" w:cs="Arial"/>
        </w:rPr>
        <w:t>Sendo</w:t>
      </w:r>
      <w:r w:rsidR="00CA63F7" w:rsidRPr="01E6A4E7">
        <w:rPr>
          <w:rFonts w:ascii="Arial" w:hAnsi="Arial" w:cs="Arial"/>
        </w:rPr>
        <w:t xml:space="preserve"> </w:t>
      </w:r>
      <w:r w:rsidR="00EA2830" w:rsidRPr="01E6A4E7">
        <w:rPr>
          <w:rFonts w:ascii="Arial" w:hAnsi="Arial" w:cs="Arial"/>
        </w:rPr>
        <w:t xml:space="preserve">o </w:t>
      </w:r>
      <w:r w:rsidR="00560FAE" w:rsidRPr="01E6A4E7">
        <w:rPr>
          <w:rFonts w:ascii="Arial" w:hAnsi="Arial" w:cs="Arial"/>
        </w:rPr>
        <w:t>foco</w:t>
      </w:r>
      <w:r w:rsidR="00A84EFA" w:rsidRPr="01E6A4E7">
        <w:rPr>
          <w:rFonts w:ascii="Arial" w:hAnsi="Arial" w:cs="Arial"/>
        </w:rPr>
        <w:t xml:space="preserve"> dess</w:t>
      </w:r>
      <w:r w:rsidR="005A23F5" w:rsidRPr="01E6A4E7">
        <w:rPr>
          <w:rFonts w:ascii="Arial" w:hAnsi="Arial" w:cs="Arial"/>
        </w:rPr>
        <w:t xml:space="preserve">a plataforma de networking </w:t>
      </w:r>
      <w:r w:rsidR="00E36AAD" w:rsidRPr="01E6A4E7">
        <w:rPr>
          <w:rFonts w:ascii="Arial" w:hAnsi="Arial" w:cs="Arial"/>
        </w:rPr>
        <w:t>profissional</w:t>
      </w:r>
      <w:r w:rsidR="005A23F5" w:rsidRPr="01E6A4E7">
        <w:rPr>
          <w:rFonts w:ascii="Arial" w:hAnsi="Arial" w:cs="Arial"/>
        </w:rPr>
        <w:t xml:space="preserve"> possibilitar uma </w:t>
      </w:r>
      <w:r w:rsidR="002B5145" w:rsidRPr="01E6A4E7">
        <w:rPr>
          <w:rFonts w:ascii="Arial" w:hAnsi="Arial" w:cs="Arial"/>
        </w:rPr>
        <w:t xml:space="preserve">integração das empresas com </w:t>
      </w:r>
      <w:r w:rsidR="00E36AAD" w:rsidRPr="01E6A4E7">
        <w:rPr>
          <w:rFonts w:ascii="Arial" w:hAnsi="Arial" w:cs="Arial"/>
        </w:rPr>
        <w:t>os PCD de forma mais prática</w:t>
      </w:r>
      <w:r w:rsidR="2AA72D6F" w:rsidRPr="01E6A4E7">
        <w:rPr>
          <w:rFonts w:ascii="Arial" w:hAnsi="Arial" w:cs="Arial"/>
        </w:rPr>
        <w:t xml:space="preserve"> e acessível</w:t>
      </w:r>
      <w:r w:rsidR="000A0C4D" w:rsidRPr="01E6A4E7">
        <w:rPr>
          <w:rFonts w:ascii="Arial" w:hAnsi="Arial" w:cs="Arial"/>
        </w:rPr>
        <w:t xml:space="preserve">, </w:t>
      </w:r>
      <w:r w:rsidR="00D030EC" w:rsidRPr="01E6A4E7">
        <w:rPr>
          <w:rFonts w:ascii="Arial" w:hAnsi="Arial" w:cs="Arial"/>
        </w:rPr>
        <w:t>se conectando</w:t>
      </w:r>
      <w:r w:rsidR="006555E3" w:rsidRPr="01E6A4E7">
        <w:rPr>
          <w:rFonts w:ascii="Arial" w:hAnsi="Arial" w:cs="Arial"/>
        </w:rPr>
        <w:t xml:space="preserve"> diretamente </w:t>
      </w:r>
      <w:r w:rsidR="00D030EC" w:rsidRPr="01E6A4E7">
        <w:rPr>
          <w:rFonts w:ascii="Arial" w:hAnsi="Arial" w:cs="Arial"/>
        </w:rPr>
        <w:t xml:space="preserve">a elas </w:t>
      </w:r>
      <w:r w:rsidR="0064707C" w:rsidRPr="01E6A4E7">
        <w:rPr>
          <w:rFonts w:ascii="Arial" w:hAnsi="Arial" w:cs="Arial"/>
        </w:rPr>
        <w:t xml:space="preserve">com </w:t>
      </w:r>
      <w:r w:rsidR="13FFF5EB" w:rsidRPr="01E6A4E7">
        <w:rPr>
          <w:rFonts w:ascii="Arial" w:hAnsi="Arial" w:cs="Arial"/>
        </w:rPr>
        <w:t>finalidade</w:t>
      </w:r>
      <w:r w:rsidR="0064707C" w:rsidRPr="01E6A4E7">
        <w:rPr>
          <w:rFonts w:ascii="Arial" w:hAnsi="Arial" w:cs="Arial"/>
        </w:rPr>
        <w:t xml:space="preserve"> </w:t>
      </w:r>
      <w:r w:rsidR="00200609" w:rsidRPr="01E6A4E7">
        <w:rPr>
          <w:rFonts w:ascii="Arial" w:hAnsi="Arial" w:cs="Arial"/>
        </w:rPr>
        <w:t xml:space="preserve">de </w:t>
      </w:r>
      <w:r w:rsidR="00F153F1" w:rsidRPr="01E6A4E7">
        <w:rPr>
          <w:rFonts w:ascii="Arial" w:hAnsi="Arial" w:cs="Arial"/>
        </w:rPr>
        <w:t>resolver ess</w:t>
      </w:r>
      <w:r w:rsidR="0054204A" w:rsidRPr="01E6A4E7">
        <w:rPr>
          <w:rFonts w:ascii="Arial" w:hAnsi="Arial" w:cs="Arial"/>
        </w:rPr>
        <w:t xml:space="preserve">as adversidades </w:t>
      </w:r>
      <w:r w:rsidR="00D14E08" w:rsidRPr="01E6A4E7">
        <w:rPr>
          <w:rFonts w:ascii="Arial" w:hAnsi="Arial" w:cs="Arial"/>
        </w:rPr>
        <w:t>por meio</w:t>
      </w:r>
      <w:r w:rsidR="00AA2539" w:rsidRPr="01E6A4E7">
        <w:rPr>
          <w:rFonts w:ascii="Arial" w:hAnsi="Arial" w:cs="Arial"/>
        </w:rPr>
        <w:t xml:space="preserve"> de </w:t>
      </w:r>
      <w:r w:rsidR="159BC64C" w:rsidRPr="01E6A4E7">
        <w:rPr>
          <w:rFonts w:ascii="Arial" w:hAnsi="Arial" w:cs="Arial"/>
        </w:rPr>
        <w:t>ferrament</w:t>
      </w:r>
      <w:r w:rsidR="00AA2539" w:rsidRPr="01E6A4E7">
        <w:rPr>
          <w:rFonts w:ascii="Arial" w:hAnsi="Arial" w:cs="Arial"/>
        </w:rPr>
        <w:t xml:space="preserve">as </w:t>
      </w:r>
      <w:r w:rsidR="00870457" w:rsidRPr="01E6A4E7">
        <w:rPr>
          <w:rFonts w:ascii="Arial" w:hAnsi="Arial" w:cs="Arial"/>
        </w:rPr>
        <w:t>para</w:t>
      </w:r>
      <w:r w:rsidR="39FE794E" w:rsidRPr="01E6A4E7">
        <w:rPr>
          <w:rFonts w:ascii="Arial" w:hAnsi="Arial" w:cs="Arial"/>
        </w:rPr>
        <w:t xml:space="preserve">  </w:t>
      </w:r>
      <w:r w:rsidR="002874B9" w:rsidRPr="01E6A4E7">
        <w:rPr>
          <w:rFonts w:ascii="Arial" w:hAnsi="Arial" w:cs="Arial"/>
        </w:rPr>
        <w:t xml:space="preserve">validação de comprovante de </w:t>
      </w:r>
      <w:r w:rsidR="79C9728A" w:rsidRPr="01E6A4E7">
        <w:rPr>
          <w:rFonts w:ascii="Arial" w:hAnsi="Arial" w:cs="Arial"/>
        </w:rPr>
        <w:t>companhia</w:t>
      </w:r>
      <w:r w:rsidR="002874B9" w:rsidRPr="01E6A4E7">
        <w:rPr>
          <w:rFonts w:ascii="Arial" w:hAnsi="Arial" w:cs="Arial"/>
        </w:rPr>
        <w:t xml:space="preserve">, </w:t>
      </w:r>
      <w:r w:rsidR="4B5D14D2" w:rsidRPr="01E6A4E7">
        <w:rPr>
          <w:rFonts w:ascii="Arial" w:hAnsi="Arial" w:cs="Arial"/>
        </w:rPr>
        <w:t>legitimação</w:t>
      </w:r>
      <w:r w:rsidR="002874B9" w:rsidRPr="01E6A4E7">
        <w:rPr>
          <w:rFonts w:ascii="Arial" w:hAnsi="Arial" w:cs="Arial"/>
        </w:rPr>
        <w:t xml:space="preserve"> d</w:t>
      </w:r>
      <w:r w:rsidR="00451B0F" w:rsidRPr="01E6A4E7">
        <w:rPr>
          <w:rFonts w:ascii="Arial" w:hAnsi="Arial" w:cs="Arial"/>
        </w:rPr>
        <w:t>a</w:t>
      </w:r>
      <w:r w:rsidR="002874B9" w:rsidRPr="01E6A4E7">
        <w:rPr>
          <w:rFonts w:ascii="Arial" w:hAnsi="Arial" w:cs="Arial"/>
        </w:rPr>
        <w:t xml:space="preserve"> deficiência e com </w:t>
      </w:r>
      <w:r w:rsidR="3F16C527" w:rsidRPr="01E6A4E7">
        <w:rPr>
          <w:rFonts w:ascii="Arial" w:hAnsi="Arial" w:cs="Arial"/>
        </w:rPr>
        <w:t>suporte</w:t>
      </w:r>
      <w:r w:rsidR="002874B9" w:rsidRPr="01E6A4E7">
        <w:rPr>
          <w:rFonts w:ascii="Arial" w:hAnsi="Arial" w:cs="Arial"/>
        </w:rPr>
        <w:t xml:space="preserve"> </w:t>
      </w:r>
      <w:r w:rsidR="00AB00F5" w:rsidRPr="01E6A4E7">
        <w:rPr>
          <w:rFonts w:ascii="Arial" w:hAnsi="Arial" w:cs="Arial"/>
        </w:rPr>
        <w:t>às</w:t>
      </w:r>
      <w:r w:rsidR="009353F1" w:rsidRPr="01E6A4E7">
        <w:rPr>
          <w:rFonts w:ascii="Arial" w:hAnsi="Arial" w:cs="Arial"/>
        </w:rPr>
        <w:t xml:space="preserve"> </w:t>
      </w:r>
      <w:r w:rsidR="00AB00F5" w:rsidRPr="01E6A4E7">
        <w:rPr>
          <w:rFonts w:ascii="Arial" w:hAnsi="Arial" w:cs="Arial"/>
        </w:rPr>
        <w:t>tecnologias</w:t>
      </w:r>
      <w:r w:rsidR="00256ADF" w:rsidRPr="01E6A4E7">
        <w:rPr>
          <w:rFonts w:ascii="Arial" w:hAnsi="Arial" w:cs="Arial"/>
        </w:rPr>
        <w:t xml:space="preserve"> de </w:t>
      </w:r>
      <w:r w:rsidR="00870457" w:rsidRPr="01E6A4E7">
        <w:rPr>
          <w:rFonts w:ascii="Arial" w:hAnsi="Arial" w:cs="Arial"/>
        </w:rPr>
        <w:t>filtra</w:t>
      </w:r>
      <w:r w:rsidR="000D190B" w:rsidRPr="01E6A4E7">
        <w:rPr>
          <w:rFonts w:ascii="Arial" w:hAnsi="Arial" w:cs="Arial"/>
        </w:rPr>
        <w:t>gem d</w:t>
      </w:r>
      <w:r w:rsidR="004D05F3" w:rsidRPr="01E6A4E7">
        <w:rPr>
          <w:rFonts w:ascii="Arial" w:hAnsi="Arial" w:cs="Arial"/>
        </w:rPr>
        <w:t xml:space="preserve">os </w:t>
      </w:r>
      <w:r w:rsidR="000D190B" w:rsidRPr="01E6A4E7">
        <w:rPr>
          <w:rFonts w:ascii="Arial" w:hAnsi="Arial" w:cs="Arial"/>
        </w:rPr>
        <w:t>dados</w:t>
      </w:r>
      <w:r w:rsidR="00870457" w:rsidRPr="01E6A4E7">
        <w:rPr>
          <w:rFonts w:ascii="Arial" w:hAnsi="Arial" w:cs="Arial"/>
        </w:rPr>
        <w:t xml:space="preserve">, </w:t>
      </w:r>
      <w:r w:rsidR="00A24FEC" w:rsidRPr="01E6A4E7">
        <w:rPr>
          <w:rFonts w:ascii="Arial" w:hAnsi="Arial" w:cs="Arial"/>
        </w:rPr>
        <w:t>contato do</w:t>
      </w:r>
      <w:r w:rsidR="00A32710" w:rsidRPr="01E6A4E7">
        <w:rPr>
          <w:rFonts w:ascii="Arial" w:hAnsi="Arial" w:cs="Arial"/>
        </w:rPr>
        <w:t xml:space="preserve"> </w:t>
      </w:r>
      <w:r w:rsidR="00F440C2" w:rsidRPr="01E6A4E7">
        <w:rPr>
          <w:rFonts w:ascii="Arial" w:hAnsi="Arial" w:cs="Arial"/>
        </w:rPr>
        <w:t>empregador</w:t>
      </w:r>
      <w:r w:rsidR="00B77FE4" w:rsidRPr="01E6A4E7">
        <w:rPr>
          <w:rFonts w:ascii="Arial" w:hAnsi="Arial" w:cs="Arial"/>
        </w:rPr>
        <w:t xml:space="preserve"> </w:t>
      </w:r>
      <w:r w:rsidR="00A24FEC" w:rsidRPr="01E6A4E7">
        <w:rPr>
          <w:rFonts w:ascii="Arial" w:hAnsi="Arial" w:cs="Arial"/>
        </w:rPr>
        <w:t xml:space="preserve">aos </w:t>
      </w:r>
      <w:r w:rsidR="00B77FE4" w:rsidRPr="01E6A4E7">
        <w:rPr>
          <w:rFonts w:ascii="Arial" w:hAnsi="Arial" w:cs="Arial"/>
        </w:rPr>
        <w:t>c</w:t>
      </w:r>
      <w:r w:rsidR="001211CA" w:rsidRPr="01E6A4E7">
        <w:rPr>
          <w:rFonts w:ascii="Arial" w:hAnsi="Arial" w:cs="Arial"/>
        </w:rPr>
        <w:t xml:space="preserve">andidatos </w:t>
      </w:r>
      <w:r w:rsidR="00FC3661">
        <w:rPr>
          <w:rFonts w:ascii="Arial" w:hAnsi="Arial" w:cs="Arial"/>
        </w:rPr>
        <w:t>mediante</w:t>
      </w:r>
      <w:r w:rsidR="005606E5">
        <w:rPr>
          <w:rFonts w:ascii="Arial" w:hAnsi="Arial" w:cs="Arial"/>
        </w:rPr>
        <w:t xml:space="preserve"> a</w:t>
      </w:r>
      <w:r w:rsidR="00B77FE4" w:rsidRPr="01E6A4E7">
        <w:rPr>
          <w:rFonts w:ascii="Arial" w:hAnsi="Arial" w:cs="Arial"/>
        </w:rPr>
        <w:t xml:space="preserve"> chat</w:t>
      </w:r>
      <w:r w:rsidR="357E848E" w:rsidRPr="01E6A4E7">
        <w:rPr>
          <w:rFonts w:ascii="Arial" w:hAnsi="Arial" w:cs="Arial"/>
        </w:rPr>
        <w:t>s</w:t>
      </w:r>
      <w:r w:rsidR="00B55820" w:rsidRPr="01E6A4E7">
        <w:rPr>
          <w:rFonts w:ascii="Arial" w:hAnsi="Arial" w:cs="Arial"/>
        </w:rPr>
        <w:t xml:space="preserve">, </w:t>
      </w:r>
      <w:r w:rsidR="00B77FE4" w:rsidRPr="01E6A4E7">
        <w:rPr>
          <w:rFonts w:ascii="Arial" w:hAnsi="Arial" w:cs="Arial"/>
        </w:rPr>
        <w:t xml:space="preserve">sistema de </w:t>
      </w:r>
      <w:r w:rsidR="001007AE" w:rsidRPr="01E6A4E7">
        <w:rPr>
          <w:rFonts w:ascii="Arial" w:hAnsi="Arial" w:cs="Arial"/>
        </w:rPr>
        <w:t>postagem</w:t>
      </w:r>
      <w:r w:rsidR="00B77FE4" w:rsidRPr="01E6A4E7">
        <w:rPr>
          <w:rFonts w:ascii="Arial" w:hAnsi="Arial" w:cs="Arial"/>
        </w:rPr>
        <w:t xml:space="preserve"> </w:t>
      </w:r>
      <w:r w:rsidR="001007AE" w:rsidRPr="01E6A4E7">
        <w:rPr>
          <w:rFonts w:ascii="Arial" w:hAnsi="Arial" w:cs="Arial"/>
        </w:rPr>
        <w:t xml:space="preserve">de </w:t>
      </w:r>
      <w:r w:rsidR="00A64D04" w:rsidRPr="01E6A4E7">
        <w:rPr>
          <w:rFonts w:ascii="Arial" w:hAnsi="Arial" w:cs="Arial"/>
        </w:rPr>
        <w:t>vagas abe</w:t>
      </w:r>
      <w:r w:rsidR="000268C6" w:rsidRPr="01E6A4E7">
        <w:rPr>
          <w:rFonts w:ascii="Arial" w:hAnsi="Arial" w:cs="Arial"/>
        </w:rPr>
        <w:t>rtas</w:t>
      </w:r>
      <w:r w:rsidR="00B55820" w:rsidRPr="01E6A4E7">
        <w:rPr>
          <w:rFonts w:ascii="Arial" w:hAnsi="Arial" w:cs="Arial"/>
        </w:rPr>
        <w:t xml:space="preserve"> e um sistema de encontro automatizado</w:t>
      </w:r>
      <w:r w:rsidR="000F7C7A" w:rsidRPr="01E6A4E7">
        <w:rPr>
          <w:rFonts w:ascii="Arial" w:hAnsi="Arial" w:cs="Arial"/>
        </w:rPr>
        <w:t xml:space="preserve"> </w:t>
      </w:r>
      <w:r w:rsidR="000A5AAD" w:rsidRPr="01E6A4E7">
        <w:rPr>
          <w:rFonts w:ascii="Arial" w:hAnsi="Arial" w:cs="Arial"/>
        </w:rPr>
        <w:t>baseado nas</w:t>
      </w:r>
      <w:r w:rsidR="002A7A8D" w:rsidRPr="01E6A4E7">
        <w:rPr>
          <w:rFonts w:ascii="Arial" w:hAnsi="Arial" w:cs="Arial"/>
        </w:rPr>
        <w:t xml:space="preserve"> demandas corporativas</w:t>
      </w:r>
      <w:r w:rsidR="00C53355" w:rsidRPr="01E6A4E7">
        <w:rPr>
          <w:rFonts w:ascii="Arial" w:hAnsi="Arial" w:cs="Arial"/>
        </w:rPr>
        <w:t xml:space="preserve">. </w:t>
      </w:r>
      <w:r w:rsidR="000F069D" w:rsidRPr="01E6A4E7">
        <w:rPr>
          <w:rFonts w:ascii="Arial" w:hAnsi="Arial" w:cs="Arial"/>
        </w:rPr>
        <w:t xml:space="preserve">Facilitando a </w:t>
      </w:r>
      <w:r w:rsidR="009410BC" w:rsidRPr="01E6A4E7">
        <w:rPr>
          <w:rFonts w:ascii="Arial" w:hAnsi="Arial" w:cs="Arial"/>
        </w:rPr>
        <w:t xml:space="preserve">empregabilidade </w:t>
      </w:r>
      <w:r w:rsidR="22259392" w:rsidRPr="01E6A4E7">
        <w:rPr>
          <w:rFonts w:ascii="Arial" w:hAnsi="Arial" w:cs="Arial"/>
        </w:rPr>
        <w:t>das</w:t>
      </w:r>
      <w:r w:rsidR="00456E57" w:rsidRPr="01E6A4E7">
        <w:rPr>
          <w:rFonts w:ascii="Arial" w:hAnsi="Arial" w:cs="Arial"/>
        </w:rPr>
        <w:t xml:space="preserve"> </w:t>
      </w:r>
      <w:r w:rsidR="22259392" w:rsidRPr="01E6A4E7">
        <w:rPr>
          <w:rFonts w:ascii="Arial" w:hAnsi="Arial" w:cs="Arial"/>
        </w:rPr>
        <w:t>pessoas com necessidades especiais</w:t>
      </w:r>
      <w:r w:rsidR="00456E57" w:rsidRPr="01E6A4E7">
        <w:rPr>
          <w:rFonts w:ascii="Arial" w:hAnsi="Arial" w:cs="Arial"/>
        </w:rPr>
        <w:t xml:space="preserve">, </w:t>
      </w:r>
      <w:r w:rsidR="00996427">
        <w:rPr>
          <w:rFonts w:ascii="Arial" w:hAnsi="Arial" w:cs="Arial"/>
        </w:rPr>
        <w:t>com</w:t>
      </w:r>
      <w:r w:rsidR="00A722DC" w:rsidRPr="01E6A4E7">
        <w:rPr>
          <w:rFonts w:ascii="Arial" w:hAnsi="Arial" w:cs="Arial"/>
        </w:rPr>
        <w:t xml:space="preserve"> </w:t>
      </w:r>
      <w:r w:rsidR="000A65A6" w:rsidRPr="01E6A4E7">
        <w:rPr>
          <w:rFonts w:ascii="Arial" w:hAnsi="Arial" w:cs="Arial"/>
        </w:rPr>
        <w:t xml:space="preserve">uma prestação de serviços sociais e jurídicos </w:t>
      </w:r>
      <w:r w:rsidR="00C861CD" w:rsidRPr="01E6A4E7">
        <w:rPr>
          <w:rFonts w:ascii="Arial" w:hAnsi="Arial" w:cs="Arial"/>
        </w:rPr>
        <w:t xml:space="preserve">que ajudariam a combater </w:t>
      </w:r>
      <w:r w:rsidR="00CC55DD" w:rsidRPr="01E6A4E7">
        <w:rPr>
          <w:rFonts w:ascii="Arial" w:hAnsi="Arial" w:cs="Arial"/>
        </w:rPr>
        <w:t xml:space="preserve">a </w:t>
      </w:r>
      <w:r w:rsidR="00697B5C" w:rsidRPr="01E6A4E7">
        <w:rPr>
          <w:rFonts w:ascii="Arial" w:hAnsi="Arial" w:cs="Arial"/>
        </w:rPr>
        <w:t>discriminação</w:t>
      </w:r>
      <w:r w:rsidR="0016477A" w:rsidRPr="01E6A4E7">
        <w:rPr>
          <w:rFonts w:ascii="Arial" w:hAnsi="Arial" w:cs="Arial"/>
        </w:rPr>
        <w:t>.</w:t>
      </w:r>
      <w:r w:rsidR="001277B4" w:rsidRPr="01E6A4E7">
        <w:rPr>
          <w:rFonts w:ascii="Arial" w:hAnsi="Arial" w:cs="Arial"/>
        </w:rPr>
        <w:t xml:space="preserve"> </w:t>
      </w:r>
    </w:p>
    <w:p w14:paraId="51D42AF8" w14:textId="0EFFCB4C" w:rsidR="01E6A4E7" w:rsidRDefault="01E6A4E7">
      <w:r>
        <w:br w:type="page"/>
      </w:r>
    </w:p>
    <w:p w14:paraId="0E9C0818" w14:textId="1509AF62" w:rsidR="001E240B" w:rsidRPr="0037012C" w:rsidRDefault="001E240B" w:rsidP="00FA2C02">
      <w:pPr>
        <w:spacing w:afterLines="120" w:after="288" w:line="360" w:lineRule="auto"/>
        <w:ind w:firstLine="709"/>
        <w:rPr>
          <w:rFonts w:ascii="Arial" w:hAnsi="Arial" w:cs="Arial"/>
        </w:rPr>
      </w:pPr>
      <w:r w:rsidRPr="0037012C">
        <w:rPr>
          <w:rFonts w:ascii="Arial" w:hAnsi="Arial" w:cs="Arial"/>
        </w:rPr>
        <w:t xml:space="preserve">Em suma, </w:t>
      </w:r>
      <w:r w:rsidR="001A036E" w:rsidRPr="0037012C">
        <w:rPr>
          <w:rFonts w:ascii="Arial" w:hAnsi="Arial" w:cs="Arial"/>
        </w:rPr>
        <w:t xml:space="preserve">essa plataforma digital seria um meio integrador </w:t>
      </w:r>
      <w:r w:rsidR="00562974" w:rsidRPr="0037012C">
        <w:rPr>
          <w:rFonts w:ascii="Arial" w:hAnsi="Arial" w:cs="Arial"/>
        </w:rPr>
        <w:t>de</w:t>
      </w:r>
      <w:r w:rsidR="00FF6402" w:rsidRPr="0037012C">
        <w:rPr>
          <w:rFonts w:ascii="Arial" w:hAnsi="Arial" w:cs="Arial"/>
        </w:rPr>
        <w:t xml:space="preserve"> uma parte social </w:t>
      </w:r>
      <w:r w:rsidR="006E654E" w:rsidRPr="0037012C">
        <w:rPr>
          <w:rFonts w:ascii="Arial" w:hAnsi="Arial" w:cs="Arial"/>
        </w:rPr>
        <w:t xml:space="preserve">ao </w:t>
      </w:r>
      <w:r w:rsidR="00CB3A4F" w:rsidRPr="0037012C">
        <w:rPr>
          <w:rFonts w:ascii="Arial" w:hAnsi="Arial" w:cs="Arial"/>
        </w:rPr>
        <w:t>meio de trabalho</w:t>
      </w:r>
      <w:r w:rsidR="00B641C0" w:rsidRPr="0037012C">
        <w:rPr>
          <w:rFonts w:ascii="Arial" w:hAnsi="Arial" w:cs="Arial"/>
        </w:rPr>
        <w:t xml:space="preserve"> através da conexão facilitada </w:t>
      </w:r>
      <w:r w:rsidR="00B4065E" w:rsidRPr="0037012C">
        <w:rPr>
          <w:rFonts w:ascii="Arial" w:hAnsi="Arial" w:cs="Arial"/>
        </w:rPr>
        <w:t>das empresas a essas pessoas</w:t>
      </w:r>
      <w:r w:rsidR="00BA7A38">
        <w:rPr>
          <w:rFonts w:ascii="Arial" w:hAnsi="Arial" w:cs="Arial"/>
        </w:rPr>
        <w:t>,</w:t>
      </w:r>
      <w:r w:rsidR="00167CE2" w:rsidRPr="0037012C">
        <w:rPr>
          <w:rFonts w:ascii="Arial" w:hAnsi="Arial" w:cs="Arial"/>
        </w:rPr>
        <w:t xml:space="preserve"> se</w:t>
      </w:r>
      <w:r w:rsidR="006911F8" w:rsidRPr="0037012C">
        <w:rPr>
          <w:rFonts w:ascii="Arial" w:hAnsi="Arial" w:cs="Arial"/>
        </w:rPr>
        <w:t xml:space="preserve">ndo essencial para </w:t>
      </w:r>
      <w:r w:rsidR="00842470" w:rsidRPr="0037012C">
        <w:rPr>
          <w:rFonts w:ascii="Arial" w:hAnsi="Arial" w:cs="Arial"/>
        </w:rPr>
        <w:t>a vivência social delas.</w:t>
      </w:r>
      <w:r w:rsidR="007A7F0A" w:rsidRPr="0037012C">
        <w:rPr>
          <w:rFonts w:ascii="Arial" w:hAnsi="Arial" w:cs="Arial"/>
        </w:rPr>
        <w:t xml:space="preserve"> Assim</w:t>
      </w:r>
      <w:r w:rsidR="00777393">
        <w:rPr>
          <w:rFonts w:ascii="Arial" w:hAnsi="Arial" w:cs="Arial"/>
        </w:rPr>
        <w:t>,</w:t>
      </w:r>
      <w:r w:rsidR="007A7F0A" w:rsidRPr="0037012C">
        <w:rPr>
          <w:rFonts w:ascii="Arial" w:hAnsi="Arial" w:cs="Arial"/>
        </w:rPr>
        <w:t xml:space="preserve"> a rede social seria um ponto de partida para </w:t>
      </w:r>
      <w:r w:rsidR="00B2746E" w:rsidRPr="0037012C">
        <w:rPr>
          <w:rFonts w:ascii="Arial" w:hAnsi="Arial" w:cs="Arial"/>
        </w:rPr>
        <w:t xml:space="preserve">outros projetos que visam essa integração, providenciando </w:t>
      </w:r>
      <w:r w:rsidR="00713BD8" w:rsidRPr="0037012C">
        <w:rPr>
          <w:rFonts w:ascii="Arial" w:hAnsi="Arial" w:cs="Arial"/>
        </w:rPr>
        <w:t>uma melhor</w:t>
      </w:r>
      <w:r w:rsidR="00C62368" w:rsidRPr="0037012C">
        <w:rPr>
          <w:rFonts w:ascii="Arial" w:hAnsi="Arial" w:cs="Arial"/>
        </w:rPr>
        <w:t xml:space="preserve"> qualidade de vida.</w:t>
      </w:r>
      <w:r w:rsidR="00D571B0" w:rsidRPr="0037012C">
        <w:rPr>
          <w:rFonts w:ascii="Arial" w:hAnsi="Arial" w:cs="Arial"/>
        </w:rPr>
        <w:t xml:space="preserve"> </w:t>
      </w:r>
    </w:p>
    <w:p w14:paraId="11D1D1C8" w14:textId="0A527E6B" w:rsidR="00B97729" w:rsidRPr="0037012C" w:rsidRDefault="00437789" w:rsidP="00FA2C02">
      <w:pPr>
        <w:pStyle w:val="AssuntosABNT"/>
        <w:spacing w:line="360" w:lineRule="auto"/>
        <w:rPr>
          <w:rFonts w:ascii="Arial" w:hAnsi="Arial"/>
          <w:sz w:val="20"/>
          <w:szCs w:val="20"/>
        </w:rPr>
      </w:pPr>
      <w:r w:rsidRPr="0037012C">
        <w:rPr>
          <w:rFonts w:ascii="Arial" w:hAnsi="Arial"/>
          <w:sz w:val="20"/>
          <w:szCs w:val="20"/>
        </w:rPr>
        <w:br w:type="page"/>
      </w:r>
      <w:bookmarkStart w:id="17" w:name="_Toc161573516"/>
      <w:bookmarkStart w:id="18" w:name="_Toc162562211"/>
      <w:r w:rsidR="00B97729" w:rsidRPr="0037012C">
        <w:rPr>
          <w:rFonts w:ascii="Arial" w:hAnsi="Arial"/>
        </w:rPr>
        <w:t>HIP</w:t>
      </w:r>
      <w:r w:rsidR="00A81904" w:rsidRPr="0037012C">
        <w:rPr>
          <w:rFonts w:ascii="Arial" w:hAnsi="Arial"/>
        </w:rPr>
        <w:t>Ó</w:t>
      </w:r>
      <w:r w:rsidR="00B97729" w:rsidRPr="0037012C">
        <w:rPr>
          <w:rFonts w:ascii="Arial" w:hAnsi="Arial"/>
        </w:rPr>
        <w:t>TESE</w:t>
      </w:r>
      <w:bookmarkEnd w:id="17"/>
      <w:bookmarkEnd w:id="18"/>
    </w:p>
    <w:p w14:paraId="0B813A3C" w14:textId="734101FF" w:rsidR="00DF585A" w:rsidRPr="0037012C" w:rsidRDefault="009343BF" w:rsidP="00FA2C02">
      <w:pPr>
        <w:spacing w:afterLines="120" w:after="288" w:line="360" w:lineRule="auto"/>
        <w:ind w:firstLine="709"/>
        <w:rPr>
          <w:rFonts w:ascii="Arial" w:hAnsi="Arial" w:cs="Arial"/>
        </w:rPr>
      </w:pPr>
      <w:r w:rsidRPr="6135A56A">
        <w:rPr>
          <w:rFonts w:ascii="Arial" w:hAnsi="Arial" w:cs="Arial"/>
        </w:rPr>
        <w:t>Essa plataforma</w:t>
      </w:r>
      <w:r w:rsidR="00025CAA">
        <w:rPr>
          <w:rFonts w:ascii="Arial" w:hAnsi="Arial" w:cs="Arial"/>
        </w:rPr>
        <w:t>,</w:t>
      </w:r>
      <w:r w:rsidRPr="6135A56A">
        <w:rPr>
          <w:rFonts w:ascii="Arial" w:hAnsi="Arial" w:cs="Arial"/>
        </w:rPr>
        <w:t xml:space="preserve"> através do uso das informações </w:t>
      </w:r>
      <w:r w:rsidR="00E27098" w:rsidRPr="6135A56A">
        <w:rPr>
          <w:rFonts w:ascii="Arial" w:hAnsi="Arial" w:cs="Arial"/>
        </w:rPr>
        <w:t xml:space="preserve">referente </w:t>
      </w:r>
      <w:r w:rsidR="003A375F">
        <w:rPr>
          <w:rFonts w:ascii="Arial" w:hAnsi="Arial" w:cs="Arial"/>
        </w:rPr>
        <w:t>à</w:t>
      </w:r>
      <w:r w:rsidR="00E27098" w:rsidRPr="6135A56A">
        <w:rPr>
          <w:rFonts w:ascii="Arial" w:hAnsi="Arial" w:cs="Arial"/>
        </w:rPr>
        <w:t>s vagas de trabalho para os PCD e a</w:t>
      </w:r>
      <w:r w:rsidR="009475F1" w:rsidRPr="6135A56A">
        <w:rPr>
          <w:rFonts w:ascii="Arial" w:hAnsi="Arial" w:cs="Arial"/>
        </w:rPr>
        <w:t>os profissionais capacitados dessa área</w:t>
      </w:r>
      <w:r w:rsidR="00781441" w:rsidRPr="6135A56A">
        <w:rPr>
          <w:rFonts w:ascii="Arial" w:hAnsi="Arial" w:cs="Arial"/>
        </w:rPr>
        <w:t xml:space="preserve">, </w:t>
      </w:r>
      <w:r w:rsidR="003D1A0A" w:rsidRPr="6135A56A">
        <w:rPr>
          <w:rFonts w:ascii="Arial" w:hAnsi="Arial" w:cs="Arial"/>
        </w:rPr>
        <w:t xml:space="preserve">irá </w:t>
      </w:r>
      <w:r w:rsidR="0067181B" w:rsidRPr="6135A56A">
        <w:rPr>
          <w:rFonts w:ascii="Arial" w:hAnsi="Arial" w:cs="Arial"/>
        </w:rPr>
        <w:t xml:space="preserve">providenciar essa </w:t>
      </w:r>
      <w:r w:rsidR="4C0B5FE3" w:rsidRPr="6135A56A">
        <w:rPr>
          <w:rFonts w:ascii="Arial" w:hAnsi="Arial" w:cs="Arial"/>
        </w:rPr>
        <w:t>interligação,</w:t>
      </w:r>
      <w:r w:rsidR="0067181B" w:rsidRPr="6135A56A">
        <w:rPr>
          <w:rFonts w:ascii="Arial" w:hAnsi="Arial" w:cs="Arial"/>
        </w:rPr>
        <w:t xml:space="preserve"> possibilitando um aumento d</w:t>
      </w:r>
      <w:r w:rsidR="00546ACB" w:rsidRPr="6135A56A">
        <w:rPr>
          <w:rFonts w:ascii="Arial" w:hAnsi="Arial" w:cs="Arial"/>
        </w:rPr>
        <w:t xml:space="preserve">essas pessoas </w:t>
      </w:r>
      <w:r w:rsidR="00632F8E" w:rsidRPr="6135A56A">
        <w:rPr>
          <w:rFonts w:ascii="Arial" w:hAnsi="Arial" w:cs="Arial"/>
        </w:rPr>
        <w:t>n</w:t>
      </w:r>
      <w:r w:rsidR="00546ACB" w:rsidRPr="6135A56A">
        <w:rPr>
          <w:rFonts w:ascii="Arial" w:hAnsi="Arial" w:cs="Arial"/>
        </w:rPr>
        <w:t xml:space="preserve">o mercado de trabalho com uma inclusão social </w:t>
      </w:r>
      <w:r w:rsidR="00C902EB" w:rsidRPr="6135A56A">
        <w:rPr>
          <w:rFonts w:ascii="Arial" w:hAnsi="Arial" w:cs="Arial"/>
        </w:rPr>
        <w:t>através desse sistema</w:t>
      </w:r>
      <w:r w:rsidR="00F22638" w:rsidRPr="6135A56A">
        <w:rPr>
          <w:rFonts w:ascii="Arial" w:hAnsi="Arial" w:cs="Arial"/>
        </w:rPr>
        <w:t>. Sendo essa falta de presença evidencia</w:t>
      </w:r>
      <w:r w:rsidR="000C5AE6" w:rsidRPr="6135A56A">
        <w:rPr>
          <w:rFonts w:ascii="Arial" w:hAnsi="Arial" w:cs="Arial"/>
        </w:rPr>
        <w:t>da em revistas, sites</w:t>
      </w:r>
      <w:r w:rsidR="00750BAE" w:rsidRPr="6135A56A">
        <w:rPr>
          <w:rFonts w:ascii="Arial" w:hAnsi="Arial" w:cs="Arial"/>
        </w:rPr>
        <w:t xml:space="preserve">, artigos científicos </w:t>
      </w:r>
      <w:r w:rsidR="006B238C" w:rsidRPr="6135A56A">
        <w:rPr>
          <w:rFonts w:ascii="Arial" w:hAnsi="Arial" w:cs="Arial"/>
        </w:rPr>
        <w:t>de diversos lugares, ma</w:t>
      </w:r>
      <w:r w:rsidR="00CA1D24" w:rsidRPr="6135A56A">
        <w:rPr>
          <w:rFonts w:ascii="Arial" w:hAnsi="Arial" w:cs="Arial"/>
        </w:rPr>
        <w:t>s</w:t>
      </w:r>
      <w:r w:rsidR="00204EAC" w:rsidRPr="6135A56A">
        <w:rPr>
          <w:rFonts w:ascii="Arial" w:hAnsi="Arial" w:cs="Arial"/>
        </w:rPr>
        <w:t xml:space="preserve"> o maior parâmetro </w:t>
      </w:r>
      <w:r w:rsidR="009216B7" w:rsidRPr="6135A56A">
        <w:rPr>
          <w:rFonts w:ascii="Arial" w:hAnsi="Arial" w:cs="Arial"/>
        </w:rPr>
        <w:t xml:space="preserve">é </w:t>
      </w:r>
      <w:r w:rsidR="006B238C" w:rsidRPr="6135A56A">
        <w:rPr>
          <w:rFonts w:ascii="Arial" w:hAnsi="Arial" w:cs="Arial"/>
        </w:rPr>
        <w:t>o estado de São Paulo</w:t>
      </w:r>
      <w:r w:rsidR="00BE6B67" w:rsidRPr="6135A56A">
        <w:rPr>
          <w:rFonts w:ascii="Arial" w:hAnsi="Arial" w:cs="Arial"/>
        </w:rPr>
        <w:t>. Em que essa Rede Social</w:t>
      </w:r>
      <w:r w:rsidR="00BF4D97" w:rsidRPr="6135A56A">
        <w:rPr>
          <w:rFonts w:ascii="Arial" w:hAnsi="Arial" w:cs="Arial"/>
        </w:rPr>
        <w:t xml:space="preserve"> profissional</w:t>
      </w:r>
      <w:r w:rsidR="00BE6B67" w:rsidRPr="6135A56A">
        <w:rPr>
          <w:rFonts w:ascii="Arial" w:hAnsi="Arial" w:cs="Arial"/>
        </w:rPr>
        <w:t xml:space="preserve">, </w:t>
      </w:r>
      <w:r w:rsidR="00926B20">
        <w:rPr>
          <w:rFonts w:ascii="Arial" w:hAnsi="Arial" w:cs="Arial"/>
        </w:rPr>
        <w:t>por meio</w:t>
      </w:r>
      <w:r w:rsidR="00BE6B67" w:rsidRPr="6135A56A">
        <w:rPr>
          <w:rFonts w:ascii="Arial" w:hAnsi="Arial" w:cs="Arial"/>
        </w:rPr>
        <w:t xml:space="preserve"> de </w:t>
      </w:r>
      <w:r w:rsidR="0009325F" w:rsidRPr="6135A56A">
        <w:rPr>
          <w:rFonts w:ascii="Arial" w:hAnsi="Arial" w:cs="Arial"/>
        </w:rPr>
        <w:t xml:space="preserve">um algoritmo que possibilitará uma recomendação </w:t>
      </w:r>
      <w:r w:rsidR="00580A75" w:rsidRPr="6135A56A">
        <w:rPr>
          <w:rFonts w:ascii="Arial" w:hAnsi="Arial" w:cs="Arial"/>
        </w:rPr>
        <w:t>automatizada</w:t>
      </w:r>
      <w:r w:rsidR="0009325F" w:rsidRPr="6135A56A">
        <w:rPr>
          <w:rFonts w:ascii="Arial" w:hAnsi="Arial" w:cs="Arial"/>
        </w:rPr>
        <w:t xml:space="preserve"> de </w:t>
      </w:r>
      <w:r w:rsidR="00BF452A" w:rsidRPr="6135A56A">
        <w:rPr>
          <w:rFonts w:ascii="Arial" w:hAnsi="Arial" w:cs="Arial"/>
        </w:rPr>
        <w:t xml:space="preserve">candidatos </w:t>
      </w:r>
      <w:r w:rsidR="002F7A62" w:rsidRPr="6135A56A">
        <w:rPr>
          <w:rFonts w:ascii="Arial" w:hAnsi="Arial" w:cs="Arial"/>
        </w:rPr>
        <w:t>às</w:t>
      </w:r>
      <w:r w:rsidR="00BF452A" w:rsidRPr="6135A56A">
        <w:rPr>
          <w:rFonts w:ascii="Arial" w:hAnsi="Arial" w:cs="Arial"/>
        </w:rPr>
        <w:t xml:space="preserve"> </w:t>
      </w:r>
      <w:r w:rsidR="000B5CA4" w:rsidRPr="6135A56A">
        <w:rPr>
          <w:rFonts w:ascii="Arial" w:hAnsi="Arial" w:cs="Arial"/>
        </w:rPr>
        <w:t xml:space="preserve">empresas, </w:t>
      </w:r>
      <w:r w:rsidR="004A3277" w:rsidRPr="6135A56A">
        <w:rPr>
          <w:rFonts w:ascii="Arial" w:hAnsi="Arial" w:cs="Arial"/>
        </w:rPr>
        <w:t xml:space="preserve">método </w:t>
      </w:r>
      <w:r w:rsidR="0024645A" w:rsidRPr="6135A56A">
        <w:rPr>
          <w:rFonts w:ascii="Arial" w:hAnsi="Arial" w:cs="Arial"/>
        </w:rPr>
        <w:t>de postagem de vagas</w:t>
      </w:r>
      <w:r w:rsidR="00B6267C" w:rsidRPr="6135A56A">
        <w:rPr>
          <w:rFonts w:ascii="Arial" w:hAnsi="Arial" w:cs="Arial"/>
        </w:rPr>
        <w:t>,</w:t>
      </w:r>
      <w:r w:rsidR="00F921D6" w:rsidRPr="6135A56A">
        <w:rPr>
          <w:rFonts w:ascii="Arial" w:hAnsi="Arial" w:cs="Arial"/>
        </w:rPr>
        <w:t xml:space="preserve"> </w:t>
      </w:r>
      <w:r w:rsidR="00883CBD" w:rsidRPr="6135A56A">
        <w:rPr>
          <w:rFonts w:ascii="Arial" w:hAnsi="Arial" w:cs="Arial"/>
        </w:rPr>
        <w:t xml:space="preserve">um chat para a comunicação </w:t>
      </w:r>
      <w:r w:rsidR="008B6230" w:rsidRPr="6135A56A">
        <w:rPr>
          <w:rFonts w:ascii="Arial" w:hAnsi="Arial" w:cs="Arial"/>
        </w:rPr>
        <w:t>entre as duas pa</w:t>
      </w:r>
      <w:r w:rsidR="000275F5" w:rsidRPr="6135A56A">
        <w:rPr>
          <w:rFonts w:ascii="Arial" w:hAnsi="Arial" w:cs="Arial"/>
        </w:rPr>
        <w:t>r</w:t>
      </w:r>
      <w:r w:rsidR="008B6230" w:rsidRPr="6135A56A">
        <w:rPr>
          <w:rFonts w:ascii="Arial" w:hAnsi="Arial" w:cs="Arial"/>
        </w:rPr>
        <w:t>tes</w:t>
      </w:r>
      <w:r w:rsidR="00733DC3" w:rsidRPr="6135A56A">
        <w:rPr>
          <w:rFonts w:ascii="Arial" w:hAnsi="Arial" w:cs="Arial"/>
        </w:rPr>
        <w:t xml:space="preserve"> com um </w:t>
      </w:r>
      <w:r w:rsidR="004A3277" w:rsidRPr="6135A56A">
        <w:rPr>
          <w:rFonts w:ascii="Arial" w:hAnsi="Arial" w:cs="Arial"/>
        </w:rPr>
        <w:t>mecanismo de validação para ambas</w:t>
      </w:r>
      <w:r w:rsidR="00FF2025" w:rsidRPr="6135A56A">
        <w:rPr>
          <w:rFonts w:ascii="Arial" w:hAnsi="Arial" w:cs="Arial"/>
        </w:rPr>
        <w:t xml:space="preserve"> </w:t>
      </w:r>
      <w:r w:rsidR="00016C23" w:rsidRPr="6135A56A">
        <w:rPr>
          <w:rFonts w:ascii="Arial" w:hAnsi="Arial" w:cs="Arial"/>
        </w:rPr>
        <w:t xml:space="preserve">(consulta da veracidade da empresa, </w:t>
      </w:r>
      <w:r w:rsidR="006A6023" w:rsidRPr="6135A56A">
        <w:rPr>
          <w:rFonts w:ascii="Arial" w:hAnsi="Arial" w:cs="Arial"/>
        </w:rPr>
        <w:t>e da deficiência</w:t>
      </w:r>
      <w:r w:rsidR="00121451">
        <w:rPr>
          <w:rFonts w:ascii="Arial" w:hAnsi="Arial" w:cs="Arial"/>
        </w:rPr>
        <w:t xml:space="preserve"> da pessoa</w:t>
      </w:r>
      <w:r w:rsidR="008B5F2C" w:rsidRPr="6135A56A">
        <w:rPr>
          <w:rFonts w:ascii="Arial" w:hAnsi="Arial" w:cs="Arial"/>
        </w:rPr>
        <w:t>)</w:t>
      </w:r>
      <w:r w:rsidR="000D0557" w:rsidRPr="6135A56A">
        <w:rPr>
          <w:rFonts w:ascii="Arial" w:hAnsi="Arial" w:cs="Arial"/>
        </w:rPr>
        <w:t>.</w:t>
      </w:r>
    </w:p>
    <w:p w14:paraId="144A5D23" w14:textId="77777777" w:rsidR="00B97729" w:rsidRPr="0037012C" w:rsidRDefault="00B97729" w:rsidP="00FA2C02">
      <w:pPr>
        <w:spacing w:afterLines="120" w:after="288" w:line="360" w:lineRule="auto"/>
        <w:rPr>
          <w:rFonts w:ascii="Arial" w:eastAsiaTheme="majorEastAsia" w:hAnsi="Arial" w:cs="Arial"/>
          <w:b/>
          <w:caps/>
          <w:sz w:val="32"/>
          <w:szCs w:val="26"/>
        </w:rPr>
      </w:pPr>
      <w:r w:rsidRPr="0037012C">
        <w:rPr>
          <w:rFonts w:ascii="Arial" w:hAnsi="Arial" w:cs="Arial"/>
        </w:rPr>
        <w:br w:type="page"/>
      </w:r>
    </w:p>
    <w:p w14:paraId="57047EF6" w14:textId="19C883B3" w:rsidR="007F7DF3" w:rsidRPr="0037012C" w:rsidRDefault="00B97729" w:rsidP="00FA2C02">
      <w:pPr>
        <w:pStyle w:val="AssuntosABNT"/>
        <w:spacing w:afterLines="120" w:after="288" w:line="360" w:lineRule="auto"/>
        <w:rPr>
          <w:rFonts w:ascii="Arial" w:hAnsi="Arial"/>
        </w:rPr>
      </w:pPr>
      <w:bookmarkStart w:id="19" w:name="_Toc161573517"/>
      <w:bookmarkStart w:id="20" w:name="_Toc162562212"/>
      <w:r w:rsidRPr="0037012C">
        <w:rPr>
          <w:rFonts w:ascii="Arial" w:hAnsi="Arial"/>
        </w:rPr>
        <w:t>METODOLOGIA</w:t>
      </w:r>
      <w:bookmarkEnd w:id="19"/>
      <w:bookmarkEnd w:id="20"/>
    </w:p>
    <w:p w14:paraId="57F255B5" w14:textId="1BD293C3" w:rsidR="00666EED" w:rsidRPr="00DC7DBD" w:rsidRDefault="00666EED" w:rsidP="00DC7DBD">
      <w:pPr>
        <w:pStyle w:val="Subtitulo"/>
      </w:pPr>
      <w:bookmarkStart w:id="21" w:name="_Toc161573518"/>
      <w:bookmarkStart w:id="22" w:name="_Toc162562213"/>
      <w:r w:rsidRPr="00DC7DBD">
        <w:t>Estudo quantitativo</w:t>
      </w:r>
      <w:bookmarkEnd w:id="21"/>
      <w:bookmarkEnd w:id="22"/>
      <w:r w:rsidR="00885FF9" w:rsidRPr="00DC7DBD">
        <w:t xml:space="preserve"> </w:t>
      </w:r>
    </w:p>
    <w:p w14:paraId="7DA4A751" w14:textId="51C0B7E3" w:rsidR="007F7DF3" w:rsidRPr="00DC7DBD" w:rsidRDefault="00203B2F" w:rsidP="00DC7DBD">
      <w:pPr>
        <w:spacing w:afterLines="120" w:after="288" w:line="360" w:lineRule="auto"/>
        <w:ind w:firstLine="709"/>
        <w:rPr>
          <w:rFonts w:ascii="Arial" w:hAnsi="Arial" w:cs="Arial"/>
        </w:rPr>
      </w:pPr>
      <w:r w:rsidRPr="0037012C">
        <w:rPr>
          <w:rFonts w:ascii="Arial" w:hAnsi="Arial" w:cs="Arial"/>
        </w:rPr>
        <w:t>Para a</w:t>
      </w:r>
      <w:r w:rsidR="006F6054" w:rsidRPr="0037012C">
        <w:rPr>
          <w:rFonts w:ascii="Arial" w:hAnsi="Arial" w:cs="Arial"/>
        </w:rPr>
        <w:t xml:space="preserve"> </w:t>
      </w:r>
      <w:r w:rsidR="00605D50" w:rsidRPr="0037012C">
        <w:rPr>
          <w:rFonts w:ascii="Arial" w:hAnsi="Arial" w:cs="Arial"/>
        </w:rPr>
        <w:t>construção</w:t>
      </w:r>
      <w:r w:rsidR="006F6054" w:rsidRPr="0037012C">
        <w:rPr>
          <w:rFonts w:ascii="Arial" w:hAnsi="Arial" w:cs="Arial"/>
        </w:rPr>
        <w:t xml:space="preserve"> do projeto o método quantitativo se torna fundamental</w:t>
      </w:r>
      <w:r w:rsidR="007B0F70" w:rsidRPr="0037012C">
        <w:rPr>
          <w:rFonts w:ascii="Arial" w:hAnsi="Arial" w:cs="Arial"/>
        </w:rPr>
        <w:t xml:space="preserve"> </w:t>
      </w:r>
      <w:r w:rsidR="00F66418" w:rsidRPr="0037012C">
        <w:rPr>
          <w:rFonts w:ascii="Arial" w:hAnsi="Arial" w:cs="Arial"/>
        </w:rPr>
        <w:t>devido a</w:t>
      </w:r>
      <w:r w:rsidR="003D6BCC" w:rsidRPr="0037012C">
        <w:rPr>
          <w:rFonts w:ascii="Arial" w:hAnsi="Arial" w:cs="Arial"/>
        </w:rPr>
        <w:t xml:space="preserve">os seus dados </w:t>
      </w:r>
      <w:r w:rsidR="00605D50" w:rsidRPr="0037012C">
        <w:rPr>
          <w:rFonts w:ascii="Arial" w:hAnsi="Arial" w:cs="Arial"/>
        </w:rPr>
        <w:t xml:space="preserve">transparecem </w:t>
      </w:r>
      <w:r w:rsidR="00E66DBD" w:rsidRPr="0037012C">
        <w:rPr>
          <w:rFonts w:ascii="Arial" w:hAnsi="Arial" w:cs="Arial"/>
        </w:rPr>
        <w:t>de forma que</w:t>
      </w:r>
      <w:r w:rsidR="000C3045" w:rsidRPr="0037012C">
        <w:rPr>
          <w:rFonts w:ascii="Arial" w:hAnsi="Arial" w:cs="Arial"/>
        </w:rPr>
        <w:t xml:space="preserve"> possibilite melhores decisões</w:t>
      </w:r>
      <w:r w:rsidR="00D27AD2">
        <w:rPr>
          <w:rFonts w:ascii="Arial" w:hAnsi="Arial" w:cs="Arial"/>
        </w:rPr>
        <w:t>,</w:t>
      </w:r>
      <w:r w:rsidR="000C3045" w:rsidRPr="0037012C">
        <w:rPr>
          <w:rFonts w:ascii="Arial" w:hAnsi="Arial" w:cs="Arial"/>
        </w:rPr>
        <w:t xml:space="preserve"> </w:t>
      </w:r>
      <w:r w:rsidR="00E66DBD" w:rsidRPr="0037012C">
        <w:rPr>
          <w:rFonts w:ascii="Arial" w:hAnsi="Arial" w:cs="Arial"/>
        </w:rPr>
        <w:t xml:space="preserve">segundo </w:t>
      </w:r>
      <w:r w:rsidR="00C906C0" w:rsidRPr="0037012C">
        <w:rPr>
          <w:rFonts w:ascii="Arial" w:hAnsi="Arial" w:cs="Arial"/>
        </w:rPr>
        <w:t xml:space="preserve">o doutor em engenharia </w:t>
      </w:r>
      <w:r w:rsidR="00C056BB" w:rsidRPr="0037012C">
        <w:rPr>
          <w:rFonts w:ascii="Arial" w:hAnsi="Arial" w:cs="Arial"/>
        </w:rPr>
        <w:t>Paulo Ricardo Bittencourt Guimarães</w:t>
      </w:r>
      <w:r w:rsidR="00B25354" w:rsidRPr="0037012C">
        <w:rPr>
          <w:rFonts w:ascii="Arial" w:hAnsi="Arial" w:cs="Arial"/>
        </w:rPr>
        <w:t xml:space="preserve"> </w:t>
      </w:r>
      <w:r w:rsidR="006A0080" w:rsidRPr="0037012C">
        <w:rPr>
          <w:rFonts w:ascii="Arial" w:hAnsi="Arial" w:cs="Arial"/>
        </w:rPr>
        <w:t>(2018)</w:t>
      </w:r>
      <w:r w:rsidR="00B25354" w:rsidRPr="0037012C">
        <w:rPr>
          <w:rFonts w:ascii="Arial" w:hAnsi="Arial" w:cs="Arial"/>
        </w:rPr>
        <w:t xml:space="preserve">, </w:t>
      </w:r>
      <w:r w:rsidR="00101BD6" w:rsidRPr="0037012C">
        <w:rPr>
          <w:rFonts w:ascii="Arial" w:hAnsi="Arial" w:cs="Arial"/>
        </w:rPr>
        <w:t xml:space="preserve">o estudo quantitativo </w:t>
      </w:r>
      <w:r w:rsidR="00B86ECA" w:rsidRPr="0037012C">
        <w:rPr>
          <w:rFonts w:ascii="Arial" w:hAnsi="Arial" w:cs="Arial"/>
        </w:rPr>
        <w:t xml:space="preserve">é </w:t>
      </w:r>
      <w:r w:rsidR="006F18A0" w:rsidRPr="0037012C">
        <w:rPr>
          <w:rFonts w:ascii="Arial" w:hAnsi="Arial" w:cs="Arial"/>
        </w:rPr>
        <w:t>aplicável</w:t>
      </w:r>
      <w:r w:rsidR="00DD2D24" w:rsidRPr="0037012C">
        <w:rPr>
          <w:rFonts w:ascii="Arial" w:hAnsi="Arial" w:cs="Arial"/>
        </w:rPr>
        <w:t xml:space="preserve"> a quase todas as áreas do conhecimento </w:t>
      </w:r>
      <w:r w:rsidR="000C3045" w:rsidRPr="0037012C">
        <w:rPr>
          <w:rFonts w:ascii="Arial" w:hAnsi="Arial" w:cs="Arial"/>
        </w:rPr>
        <w:t>devido ao aprimoramento através de fatos</w:t>
      </w:r>
      <w:r w:rsidR="00112546" w:rsidRPr="0037012C">
        <w:rPr>
          <w:rFonts w:ascii="Arial" w:hAnsi="Arial" w:cs="Arial"/>
        </w:rPr>
        <w:t xml:space="preserve"> na </w:t>
      </w:r>
      <w:r w:rsidR="00317423" w:rsidRPr="0037012C">
        <w:rPr>
          <w:rFonts w:ascii="Arial" w:hAnsi="Arial" w:cs="Arial"/>
        </w:rPr>
        <w:t>hora das escolhas.</w:t>
      </w:r>
    </w:p>
    <w:p w14:paraId="6844B813" w14:textId="32CD87DC" w:rsidR="00F33BDD" w:rsidRPr="0037012C" w:rsidRDefault="00DC7DBD" w:rsidP="00DC7DBD">
      <w:pPr>
        <w:pStyle w:val="Subtitulo"/>
      </w:pPr>
      <w:bookmarkStart w:id="23" w:name="_Toc162562214"/>
      <w:r>
        <w:t>P</w:t>
      </w:r>
      <w:r w:rsidR="00F33BDD" w:rsidRPr="30D05F15">
        <w:t>esquisa de bibliografia</w:t>
      </w:r>
      <w:bookmarkEnd w:id="23"/>
    </w:p>
    <w:p w14:paraId="062C0C71" w14:textId="69C4315C" w:rsidR="007F7DF3" w:rsidRPr="00DC7DBD" w:rsidRDefault="4DA5DE8C" w:rsidP="00DC7DBD">
      <w:pPr>
        <w:spacing w:afterLines="120" w:after="288" w:line="360" w:lineRule="auto"/>
        <w:ind w:firstLine="709"/>
        <w:rPr>
          <w:rFonts w:ascii="Arial" w:hAnsi="Arial"/>
          <w:sz w:val="20"/>
        </w:rPr>
      </w:pPr>
      <w:r w:rsidRPr="30D05F15">
        <w:rPr>
          <w:rFonts w:ascii="Arial" w:eastAsia="Arial" w:hAnsi="Arial" w:cs="Arial"/>
          <w:szCs w:val="24"/>
        </w:rPr>
        <w:t>Com intuito de trazer veracidade e um conhecimento vasto do assunto, o estudo da bibliografia se torna necessário para a construção de um projeto baseado em artigos para obter a especialização de tal tema e base teórica</w:t>
      </w:r>
      <w:ins w:id="24" w:author="ENDRIGO GUSTAVO BRANDAO DE OLIVEIRA" w:date="2024-03-28T22:57:00Z">
        <w:r w:rsidR="29D3AE76" w:rsidRPr="477414A8">
          <w:rPr>
            <w:rFonts w:ascii="Arial" w:eastAsia="Arial" w:hAnsi="Arial" w:cs="Arial"/>
          </w:rPr>
          <w:t>,</w:t>
        </w:r>
      </w:ins>
      <w:r w:rsidRPr="30D05F15">
        <w:rPr>
          <w:rFonts w:ascii="Arial" w:eastAsia="Arial" w:hAnsi="Arial" w:cs="Arial"/>
          <w:szCs w:val="24"/>
        </w:rPr>
        <w:t xml:space="preserve"> segundo Oliveira (2008 apud Sá-Silva, Almeida, &amp; </w:t>
      </w:r>
      <w:proofErr w:type="spellStart"/>
      <w:r w:rsidRPr="30D05F15">
        <w:rPr>
          <w:rFonts w:ascii="Arial" w:eastAsia="Arial" w:hAnsi="Arial" w:cs="Arial"/>
          <w:szCs w:val="24"/>
        </w:rPr>
        <w:t>Guindani</w:t>
      </w:r>
      <w:proofErr w:type="spellEnd"/>
      <w:r w:rsidRPr="30D05F15">
        <w:rPr>
          <w:rFonts w:ascii="Arial" w:eastAsia="Arial" w:hAnsi="Arial" w:cs="Arial"/>
          <w:szCs w:val="24"/>
        </w:rPr>
        <w:t xml:space="preserve">, 2009) As fontes bibliográficas </w:t>
      </w:r>
      <w:r w:rsidR="00AA2DEE">
        <w:rPr>
          <w:rFonts w:ascii="Arial" w:eastAsia="Arial" w:hAnsi="Arial" w:cs="Arial"/>
          <w:szCs w:val="24"/>
        </w:rPr>
        <w:t>permitem</w:t>
      </w:r>
      <w:r w:rsidRPr="30D05F15">
        <w:rPr>
          <w:rFonts w:ascii="Arial" w:eastAsia="Arial" w:hAnsi="Arial" w:cs="Arial"/>
          <w:szCs w:val="24"/>
        </w:rPr>
        <w:t xml:space="preserve"> adquirir conhecimento sobre um assunto sem utilizar de fatos empíricos, sendo contribuída por diversos autores de diversos temas que não receberam tratamento científico.</w:t>
      </w:r>
      <w:r w:rsidRPr="30D05F15">
        <w:rPr>
          <w:rFonts w:ascii="Arial" w:eastAsia="Arial" w:hAnsi="Arial" w:cs="Arial"/>
          <w:sz w:val="20"/>
          <w:szCs w:val="20"/>
        </w:rPr>
        <w:t xml:space="preserve"> </w:t>
      </w:r>
    </w:p>
    <w:p w14:paraId="015C2519" w14:textId="214F7AB2" w:rsidR="00C9330B" w:rsidRPr="0037012C" w:rsidRDefault="00957943" w:rsidP="00DC7DBD">
      <w:pPr>
        <w:pStyle w:val="Subtitulo"/>
        <w:numPr>
          <w:ilvl w:val="0"/>
          <w:numId w:val="3"/>
        </w:numPr>
      </w:pPr>
      <w:bookmarkStart w:id="25" w:name="_Toc161573520"/>
      <w:bookmarkStart w:id="26" w:name="_Toc162562215"/>
      <w:r w:rsidRPr="0037012C">
        <w:t>Estudo de Caso</w:t>
      </w:r>
      <w:bookmarkEnd w:id="25"/>
      <w:bookmarkEnd w:id="26"/>
    </w:p>
    <w:p w14:paraId="30A4D332" w14:textId="2F84B876" w:rsidR="00C110C7" w:rsidRPr="0037012C" w:rsidRDefault="00900A95" w:rsidP="00FA2C02">
      <w:pPr>
        <w:spacing w:afterLines="120" w:after="288" w:line="360" w:lineRule="auto"/>
        <w:ind w:firstLine="709"/>
        <w:rPr>
          <w:rFonts w:ascii="Arial" w:hAnsi="Arial" w:cs="Arial"/>
        </w:rPr>
      </w:pPr>
      <w:r w:rsidRPr="0037012C">
        <w:rPr>
          <w:rFonts w:ascii="Arial" w:hAnsi="Arial" w:cs="Arial"/>
        </w:rPr>
        <w:t xml:space="preserve">Para </w:t>
      </w:r>
      <w:r w:rsidR="00F7066E" w:rsidRPr="0037012C">
        <w:rPr>
          <w:rFonts w:ascii="Arial" w:hAnsi="Arial" w:cs="Arial"/>
        </w:rPr>
        <w:t>haver a</w:t>
      </w:r>
      <w:r w:rsidR="00CA10E8" w:rsidRPr="0037012C">
        <w:rPr>
          <w:rFonts w:ascii="Arial" w:hAnsi="Arial" w:cs="Arial"/>
        </w:rPr>
        <w:t xml:space="preserve"> contextualização da situ</w:t>
      </w:r>
      <w:r w:rsidR="00446E24" w:rsidRPr="0037012C">
        <w:rPr>
          <w:rFonts w:ascii="Arial" w:hAnsi="Arial" w:cs="Arial"/>
        </w:rPr>
        <w:t xml:space="preserve">ação, o estudo de caso se torna </w:t>
      </w:r>
      <w:r w:rsidR="00F7066E" w:rsidRPr="0037012C">
        <w:rPr>
          <w:rFonts w:ascii="Arial" w:hAnsi="Arial" w:cs="Arial"/>
        </w:rPr>
        <w:t>a alternativa mais</w:t>
      </w:r>
      <w:r w:rsidR="00774AD2" w:rsidRPr="0037012C">
        <w:rPr>
          <w:rFonts w:ascii="Arial" w:hAnsi="Arial" w:cs="Arial"/>
        </w:rPr>
        <w:t xml:space="preserve"> viável para </w:t>
      </w:r>
      <w:r w:rsidR="00554493" w:rsidRPr="0037012C">
        <w:rPr>
          <w:rFonts w:ascii="Arial" w:hAnsi="Arial" w:cs="Arial"/>
        </w:rPr>
        <w:t xml:space="preserve">a </w:t>
      </w:r>
      <w:r w:rsidR="00AF0F40" w:rsidRPr="0037012C">
        <w:rPr>
          <w:rFonts w:ascii="Arial" w:hAnsi="Arial" w:cs="Arial"/>
        </w:rPr>
        <w:t>compreensão</w:t>
      </w:r>
      <w:r w:rsidR="00DC2E2F" w:rsidRPr="0037012C">
        <w:rPr>
          <w:rFonts w:ascii="Arial" w:hAnsi="Arial" w:cs="Arial"/>
        </w:rPr>
        <w:t xml:space="preserve"> de </w:t>
      </w:r>
      <w:r w:rsidR="00AF0F40" w:rsidRPr="0037012C">
        <w:rPr>
          <w:rFonts w:ascii="Arial" w:hAnsi="Arial" w:cs="Arial"/>
        </w:rPr>
        <w:t>contextos</w:t>
      </w:r>
      <w:r w:rsidR="00DC2E2F" w:rsidRPr="0037012C">
        <w:rPr>
          <w:rFonts w:ascii="Arial" w:hAnsi="Arial" w:cs="Arial"/>
        </w:rPr>
        <w:t xml:space="preserve"> específicos</w:t>
      </w:r>
      <w:r w:rsidR="002850F7">
        <w:rPr>
          <w:rFonts w:ascii="Arial" w:hAnsi="Arial" w:cs="Arial"/>
        </w:rPr>
        <w:t>,</w:t>
      </w:r>
      <w:r w:rsidR="00DC2E2F" w:rsidRPr="0037012C">
        <w:rPr>
          <w:rFonts w:ascii="Arial" w:hAnsi="Arial" w:cs="Arial"/>
        </w:rPr>
        <w:t xml:space="preserve"> </w:t>
      </w:r>
      <w:r w:rsidR="00F7066E" w:rsidRPr="0037012C">
        <w:rPr>
          <w:rFonts w:ascii="Arial" w:hAnsi="Arial" w:cs="Arial"/>
        </w:rPr>
        <w:t xml:space="preserve">como </w:t>
      </w:r>
      <w:r w:rsidR="00FB70C7" w:rsidRPr="0037012C">
        <w:rPr>
          <w:rFonts w:ascii="Arial" w:hAnsi="Arial" w:cs="Arial"/>
        </w:rPr>
        <w:t>a falta da presença dos PCD no mercado de trabalho,</w:t>
      </w:r>
      <w:r w:rsidR="00DC18BF" w:rsidRPr="0037012C">
        <w:rPr>
          <w:rFonts w:ascii="Arial" w:hAnsi="Arial" w:cs="Arial"/>
        </w:rPr>
        <w:t xml:space="preserve"> </w:t>
      </w:r>
      <w:r w:rsidR="00D215B7" w:rsidRPr="0037012C">
        <w:rPr>
          <w:rFonts w:ascii="Arial" w:hAnsi="Arial" w:cs="Arial"/>
        </w:rPr>
        <w:t>e após essa habituação é realizada a concepção de métodos para a solução.</w:t>
      </w:r>
    </w:p>
    <w:p w14:paraId="05312BDB" w14:textId="0FBAAE74" w:rsidR="00885FF9" w:rsidRPr="0037012C" w:rsidRDefault="005C7B95" w:rsidP="00FA2C02">
      <w:pPr>
        <w:spacing w:afterLines="120" w:after="288" w:line="360" w:lineRule="auto"/>
        <w:ind w:left="2832"/>
        <w:rPr>
          <w:rFonts w:ascii="Arial" w:hAnsi="Arial" w:cs="Arial"/>
          <w:sz w:val="20"/>
          <w:szCs w:val="20"/>
        </w:rPr>
      </w:pPr>
      <w:r w:rsidRPr="0037012C">
        <w:rPr>
          <w:rFonts w:ascii="Arial" w:hAnsi="Arial" w:cs="Arial"/>
          <w:sz w:val="20"/>
          <w:szCs w:val="20"/>
        </w:rPr>
        <w:t xml:space="preserve">(GOODE &amp; HATT, 1969, p.422). </w:t>
      </w:r>
      <w:r w:rsidR="00C0720A" w:rsidRPr="0037012C">
        <w:rPr>
          <w:rFonts w:ascii="Arial" w:hAnsi="Arial" w:cs="Arial"/>
          <w:sz w:val="20"/>
          <w:szCs w:val="20"/>
        </w:rPr>
        <w:t>O Método do Estudo de Caso " ... não é uma técnica específica. É um meio de organizar dados sociais preservando o caráter unitário do objeto social estudado"</w:t>
      </w:r>
    </w:p>
    <w:p w14:paraId="738610EB" w14:textId="3865955F" w:rsidR="00B97729" w:rsidRPr="0037012C" w:rsidRDefault="00B97729" w:rsidP="00FA2C02">
      <w:pPr>
        <w:spacing w:afterLines="120" w:after="288" w:line="360" w:lineRule="auto"/>
        <w:rPr>
          <w:rFonts w:ascii="Arial" w:eastAsiaTheme="majorEastAsia" w:hAnsi="Arial" w:cs="Arial"/>
          <w:b/>
          <w:caps/>
          <w:sz w:val="32"/>
          <w:szCs w:val="32"/>
        </w:rPr>
      </w:pPr>
      <w:r w:rsidRPr="0037012C">
        <w:rPr>
          <w:rFonts w:ascii="Arial" w:hAnsi="Arial" w:cs="Arial"/>
        </w:rPr>
        <w:br w:type="page"/>
      </w:r>
    </w:p>
    <w:p w14:paraId="5BFA2FB2" w14:textId="320B8C8D" w:rsidR="00B97729" w:rsidRPr="0037012C" w:rsidRDefault="7032D167" w:rsidP="00FA2C02">
      <w:pPr>
        <w:pStyle w:val="AssuntosABNT"/>
        <w:spacing w:line="360" w:lineRule="auto"/>
        <w:rPr>
          <w:rFonts w:ascii="Arial" w:hAnsi="Arial"/>
        </w:rPr>
      </w:pPr>
      <w:bookmarkStart w:id="27" w:name="_Toc161573521"/>
      <w:bookmarkStart w:id="28" w:name="_Toc162562216"/>
      <w:r w:rsidRPr="0037012C">
        <w:rPr>
          <w:rFonts w:ascii="Arial" w:hAnsi="Arial"/>
        </w:rPr>
        <w:t>CRONOGRAMA:</w:t>
      </w:r>
      <w:bookmarkEnd w:id="27"/>
      <w:bookmarkEnd w:id="28"/>
    </w:p>
    <w:tbl>
      <w:tblPr>
        <w:tblW w:w="806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48"/>
      </w:tblGrid>
      <w:tr w:rsidR="00B43BBE" w:rsidRPr="00C86B5F" w14:paraId="644D6319" w14:textId="77777777" w:rsidTr="30D05F15">
        <w:trPr>
          <w:trHeight w:val="589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F831766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b/>
                <w:szCs w:val="24"/>
                <w:lang w:eastAsia="pt-BR"/>
              </w:rPr>
              <w:t>ATIVIDADE</w:t>
            </w: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258430" w14:textId="65A3093B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FEV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14D0101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MAR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22C357D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ABR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50CEA1C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MAI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7DE4A6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JUN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7B9A227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JUL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78E7095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AGO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E81E9BC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SET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8F09076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OUT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FE2DD6D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NOV </w:t>
            </w: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D558147" w14:textId="77777777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DEZ </w:t>
            </w:r>
          </w:p>
        </w:tc>
      </w:tr>
      <w:tr w:rsidR="00B43BBE" w:rsidRPr="00C86B5F" w14:paraId="4B7AAAB8" w14:textId="77777777" w:rsidTr="30D05F15">
        <w:trPr>
          <w:trHeight w:val="533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73BFCF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Pesquisas do</w:t>
            </w:r>
          </w:p>
          <w:p w14:paraId="4158830C" w14:textId="412B128F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 tema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A84091" w14:textId="79DFBE5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0C1F962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88DE13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9BC3E98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5BA1B54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FB7605D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F88EBA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883F39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EE5CC1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66912EF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80824DA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240C62D8" w14:textId="77777777" w:rsidTr="30D05F15">
        <w:trPr>
          <w:trHeight w:val="435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9BEA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Pré-Projeto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86D0DB7" w14:textId="44B6E545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AB3F7AC" w14:textId="7063F382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5318BA6" w14:textId="4581C47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8C75D69" w14:textId="1E5A644B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3575385" w14:textId="0CC6560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2BEF01" w14:textId="2FDF4102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87CE377" w14:textId="22CDA3DF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A2F077F" w14:textId="46147A0D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93F86FA" w14:textId="1A9B2EF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529F79D" w14:textId="4E65CFA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0D3739" w14:textId="32DC71F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1AB50AD8" w14:textId="77777777" w:rsidTr="30D05F15">
        <w:trPr>
          <w:trHeight w:val="165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8C9D8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Pesquisa Bibliográfica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FA420FC" w14:textId="672D8328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6924242" w14:textId="07DC701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404A83C" w14:textId="2EC43CD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1B6B97F" w14:textId="7888ACFF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9F723B7" w14:textId="5CBE7F2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921F082" w14:textId="395E662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147A93" w14:textId="75810D6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AAF40F4" w14:textId="72EB12B5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05BAB87" w14:textId="3F39AD41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7D0408C" w14:textId="22B8681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4900EA" w14:textId="177CF24D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6CC63CE8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21E47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Apresentação </w:t>
            </w:r>
          </w:p>
          <w:p w14:paraId="2E6DC148" w14:textId="5E104403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Pré-Projeto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9CC591" w14:textId="73286C4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054206B" w14:textId="49DAF728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6C936B" w14:textId="70489012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605519" w14:textId="58D846D1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0AD8923" w14:textId="1A4EEE9D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C72AA4E" w14:textId="6E64326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5FC3AB7" w14:textId="14EF4B4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86575A7" w14:textId="3B27A7F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75F70F2" w14:textId="7B63083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7CAF42" w14:textId="213F184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15C4B6C" w14:textId="0C9202E1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26E4284A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326DF" w14:textId="6A29806F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Desenvolvimento da Monografia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6B72B48" w14:textId="7284AE4B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041CB6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CE2466" w14:textId="55311F4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70BF6" w14:textId="588ACC4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72AAF7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15B453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2B3B1E3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2BC3439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92C319F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F785C1B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724C40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00422602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603C21" w14:textId="672E254F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Desenvolvimento dos diagramas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EF8074" w14:textId="6F7BB01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31F9A0A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E653871" w14:textId="5E46744B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33137A" w14:textId="4FE8528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E7F13A6" w14:textId="1EB3443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21A976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6EEBC2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4574DCA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500FD5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E7C22DD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5252DF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2493264F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FAE4DE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Revisão </w:t>
            </w:r>
          </w:p>
          <w:p w14:paraId="4DEB88D9" w14:textId="0464811B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dá Monografia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FEDC638" w14:textId="10343A5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DA46EF" w14:textId="3D752C9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3E00A94" w14:textId="533CC1C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029BBE" w14:textId="5CE29AC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01DA8E8" w14:textId="7C579F1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CE5A0CD" w14:textId="487E884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056AE1E" w14:textId="393DCBE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8627FFA" w14:textId="12C42FCB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D473CF" w14:textId="0B6A2E2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6BABCF" w14:textId="037A4D5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7AAF558" w14:textId="05F6BA8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7EE52D0D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7AE9D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Entrega da </w:t>
            </w:r>
          </w:p>
          <w:p w14:paraId="2ECB5CBB" w14:textId="1F2DCC6A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parte Monografia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AB14973" w14:textId="54096938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E5BA09D" w14:textId="01EED05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C2D66B9" w14:textId="41BA32D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4CAB02F" w14:textId="1F3CB77A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ED5C0FC" w14:textId="7757803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9594915" w14:textId="72DF717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5573AF" w14:textId="01118D4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643DE3C" w14:textId="1965673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4B17F95" w14:textId="62353F9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8786487" w14:textId="2FD62378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DB54A04" w14:textId="451B8205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0E8F8469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E555E" w14:textId="34FFE7B3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Desenvolvimento do sistema Web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01DC48D" w14:textId="5B4B0B1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10A210C" w14:textId="00B9443A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CA2C2AB" w14:textId="5E7B2595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B12F6E1" w14:textId="355DAE08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19610FF" w14:textId="65EA333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516D8D6" w14:textId="64BC65D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889472F" w14:textId="2A9B5879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57CADD1" w14:textId="249DE75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B24F94D" w14:textId="58C1804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47CD8AA" w14:textId="1261EA3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490B57F" w14:textId="51625CED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17527600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E9BAA8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 xml:space="preserve">Escrita da </w:t>
            </w:r>
          </w:p>
          <w:p w14:paraId="0DB263CA" w14:textId="6B1C75CD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Parte de desenvolvimento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AAF329" w14:textId="6354784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F16E8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B5E7FCD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35993D2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E88A98B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DD138F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443B87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AC7711" w14:textId="2E02E4AF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A60BCE4" w14:textId="400BCB2A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3B3818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6E3AC35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49D432CB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17120" w14:textId="71C81481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Desenvolvimento da aplicação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DD8B20" w14:textId="36B4921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2F34CC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095EB5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D833579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A73633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D73B29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6057ED1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DEF97C" w14:textId="762EC8BC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415D08E" w14:textId="7BD7D5B2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3EEAE80" w14:textId="222E022E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A95951" w14:textId="7777777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52E7B943" w14:textId="77777777" w:rsidTr="30D05F15">
        <w:trPr>
          <w:trHeight w:val="33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434CC" w14:textId="5EE04986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Apresentação do projeto em inglês  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6BA654E" w14:textId="52FE6557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7CD2A17" w14:textId="29EAEF4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4D49C81" w14:textId="34EA24BA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B84ED23" w14:textId="158FB450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58A1D52" w14:textId="45051224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E93C92D" w14:textId="6E95C7F1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6999CE2" w14:textId="032452BA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E248CA0" w14:textId="23866BE2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33C026" w14:textId="76E58D6D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B5F4C8A" w14:textId="7F317123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2084910" w14:textId="5F6F74A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0CAB2D2F" w14:textId="77777777" w:rsidTr="30D05F15">
        <w:trPr>
          <w:trHeight w:val="364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3D1EC" w14:textId="3DE036C1" w:rsidR="00437789" w:rsidRPr="00C033EB" w:rsidRDefault="00437789" w:rsidP="000126A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Elaboração</w:t>
            </w:r>
          </w:p>
          <w:p w14:paraId="47944CB8" w14:textId="77777777" w:rsidR="00437789" w:rsidRPr="00C033EB" w:rsidRDefault="00437789" w:rsidP="000126A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da apresentação</w:t>
            </w:r>
          </w:p>
          <w:p w14:paraId="1EBB2000" w14:textId="5DA15890" w:rsidR="00437789" w:rsidRPr="00C033EB" w:rsidRDefault="00437789" w:rsidP="000126A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e artigo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BC75F9E" w14:textId="6C78861A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AABEC0A" w14:textId="56D368BB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08B2BF4" w14:textId="0765AAA0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621EDE7" w14:textId="624F63AF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B0B4F3" w14:textId="1AB02D2F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C1A95B0" w14:textId="73C21A2B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2ED3862" w14:textId="7872E95D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198F154" w14:textId="6B6F9DD4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36EE24F" w14:textId="3406B066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FECAC6B" w14:textId="7FA9FF8F" w:rsidR="00437789" w:rsidRPr="00C033EB" w:rsidRDefault="00437789" w:rsidP="00FA2C02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59F55CB" w14:textId="37BE0E3B" w:rsidR="00437789" w:rsidRPr="00C033EB" w:rsidRDefault="00437789" w:rsidP="00FA2C02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</w:tr>
      <w:tr w:rsidR="00B43BBE" w:rsidRPr="00C86B5F" w14:paraId="61EE33CA" w14:textId="77777777" w:rsidTr="30D05F15">
        <w:trPr>
          <w:trHeight w:val="300"/>
          <w:jc w:val="center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FF34D" w14:textId="77777777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Apresentação </w:t>
            </w:r>
          </w:p>
          <w:p w14:paraId="1DF10EC9" w14:textId="575B844B" w:rsidR="00437789" w:rsidRPr="00C033EB" w:rsidRDefault="00437789" w:rsidP="000126A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Final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D0FD07" w14:textId="3FDB7EF5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87BE60" w14:textId="2F18ADC3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99F31A1" w14:textId="60CED174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B3FD5A3" w14:textId="79463125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AF3BA7C" w14:textId="14D848C3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3461305" w14:textId="486C1F1B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25476D7" w14:textId="76F22679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D5FEFA5" w14:textId="42BADDBA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479691B" w14:textId="15D90675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0C1F451" w14:textId="41D980D5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</w:p>
        </w:tc>
        <w:tc>
          <w:tcPr>
            <w:tcW w:w="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BC6BA85" w14:textId="51E33962" w:rsidR="00437789" w:rsidRPr="00C033EB" w:rsidRDefault="00437789" w:rsidP="00FA2C02">
            <w:pPr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033EB">
              <w:rPr>
                <w:rFonts w:ascii="Arial" w:eastAsia="Times New Roman" w:hAnsi="Arial" w:cs="Arial"/>
                <w:szCs w:val="24"/>
                <w:lang w:eastAsia="pt-BR"/>
              </w:rPr>
              <w:t>X</w:t>
            </w:r>
          </w:p>
        </w:tc>
      </w:tr>
    </w:tbl>
    <w:p w14:paraId="3A6EA60A" w14:textId="5364C2FE" w:rsidR="49AC794C" w:rsidRPr="0037012C" w:rsidRDefault="49AC794C" w:rsidP="00FA2C02">
      <w:pPr>
        <w:pStyle w:val="AssuntosABNT"/>
        <w:spacing w:line="360" w:lineRule="auto"/>
        <w:rPr>
          <w:rFonts w:ascii="Arial" w:hAnsi="Arial"/>
        </w:rPr>
      </w:pPr>
    </w:p>
    <w:p w14:paraId="637805D2" w14:textId="77777777" w:rsidR="00B97729" w:rsidRPr="0037012C" w:rsidRDefault="00B97729" w:rsidP="00FA2C02">
      <w:pPr>
        <w:spacing w:line="360" w:lineRule="auto"/>
        <w:rPr>
          <w:rFonts w:ascii="Arial" w:eastAsiaTheme="majorEastAsia" w:hAnsi="Arial" w:cs="Arial"/>
          <w:b/>
          <w:caps/>
          <w:sz w:val="32"/>
          <w:szCs w:val="26"/>
        </w:rPr>
      </w:pPr>
      <w:r w:rsidRPr="0037012C">
        <w:rPr>
          <w:rFonts w:ascii="Arial" w:hAnsi="Arial" w:cs="Arial"/>
        </w:rPr>
        <w:br w:type="page"/>
      </w:r>
    </w:p>
    <w:p w14:paraId="5AF43B19" w14:textId="77777777" w:rsidR="00866D19" w:rsidRPr="0037012C" w:rsidRDefault="00B97729" w:rsidP="00FA2C02">
      <w:pPr>
        <w:pStyle w:val="AssuntosABNT"/>
        <w:spacing w:line="360" w:lineRule="auto"/>
        <w:rPr>
          <w:rFonts w:ascii="Arial" w:hAnsi="Arial"/>
        </w:rPr>
      </w:pPr>
      <w:bookmarkStart w:id="29" w:name="_Toc161573522"/>
      <w:bookmarkStart w:id="30" w:name="_Toc162562217"/>
      <w:r w:rsidRPr="0037012C">
        <w:rPr>
          <w:rFonts w:ascii="Arial" w:hAnsi="Arial"/>
        </w:rPr>
        <w:t>REFERÊNCIAS:</w:t>
      </w:r>
      <w:bookmarkEnd w:id="29"/>
      <w:bookmarkEnd w:id="30"/>
    </w:p>
    <w:p w14:paraId="7FE4A4E2" w14:textId="77777777" w:rsidR="006A3ED0" w:rsidRPr="0037012C" w:rsidRDefault="006A3ED0" w:rsidP="00FA2C02">
      <w:pPr>
        <w:pStyle w:val="AssuntosABNT"/>
        <w:spacing w:line="360" w:lineRule="auto"/>
        <w:rPr>
          <w:rFonts w:ascii="Arial" w:hAnsi="Arial"/>
        </w:rPr>
      </w:pPr>
    </w:p>
    <w:p w14:paraId="478F84A3" w14:textId="7E5D580C" w:rsidR="00A93DF8" w:rsidRPr="0037012C" w:rsidRDefault="00821DE6" w:rsidP="00FA2C02">
      <w:pPr>
        <w:spacing w:line="360" w:lineRule="auto"/>
        <w:rPr>
          <w:rFonts w:ascii="Arial" w:hAnsi="Arial" w:cs="Arial"/>
          <w:shd w:val="clear" w:color="auto" w:fill="FFFFFF"/>
        </w:rPr>
      </w:pPr>
      <w:r w:rsidRPr="0037012C">
        <w:rPr>
          <w:rFonts w:ascii="Arial" w:hAnsi="Arial" w:cs="Arial"/>
          <w:shd w:val="clear" w:color="auto" w:fill="FFFFFF"/>
        </w:rPr>
        <w:t>GUIMARÃES, Paulo Ricardo Bittencourt. </w:t>
      </w:r>
      <w:r w:rsidRPr="3A87AD5C">
        <w:rPr>
          <w:rStyle w:val="Strong"/>
          <w:rFonts w:ascii="Arial" w:hAnsi="Arial" w:cs="Arial"/>
          <w:color w:val="222222"/>
          <w:shd w:val="clear" w:color="auto" w:fill="FFFFFF"/>
        </w:rPr>
        <w:t>Métodos quantitativos estatísticos</w:t>
      </w:r>
      <w:r w:rsidRPr="0037012C">
        <w:rPr>
          <w:rFonts w:ascii="Arial" w:hAnsi="Arial" w:cs="Arial"/>
          <w:shd w:val="clear" w:color="auto" w:fill="FFFFFF"/>
        </w:rPr>
        <w:t xml:space="preserve">. 2. ed. Curitiba: </w:t>
      </w:r>
      <w:proofErr w:type="spellStart"/>
      <w:r w:rsidRPr="0037012C">
        <w:rPr>
          <w:rFonts w:ascii="Arial" w:hAnsi="Arial" w:cs="Arial"/>
          <w:shd w:val="clear" w:color="auto" w:fill="FFFFFF"/>
        </w:rPr>
        <w:t>Iesde</w:t>
      </w:r>
      <w:proofErr w:type="spellEnd"/>
      <w:r w:rsidRPr="0037012C">
        <w:rPr>
          <w:rFonts w:ascii="Arial" w:hAnsi="Arial" w:cs="Arial"/>
          <w:shd w:val="clear" w:color="auto" w:fill="FFFFFF"/>
        </w:rPr>
        <w:t xml:space="preserve"> Brasil S/A., 2018. 173 p. Disponível em: https://videoiesde.secure.footprint.net/token=nva=1646678853925~dirs=4~hash=01eb39fe5a37972c1b82c/videoteca/iesde/video/57421_METODOS_QUANTITATIVOS_ESTATISTICOS_2018_PDF/file.pdf. Acesso em: 17 mar. 2024.</w:t>
      </w:r>
    </w:p>
    <w:p w14:paraId="78A19A30" w14:textId="77777777" w:rsidR="006A3ED0" w:rsidRPr="0037012C" w:rsidRDefault="006A3ED0" w:rsidP="00FA2C02">
      <w:pPr>
        <w:spacing w:line="360" w:lineRule="auto"/>
        <w:rPr>
          <w:rFonts w:ascii="Arial" w:hAnsi="Arial" w:cs="Arial"/>
        </w:rPr>
      </w:pPr>
    </w:p>
    <w:p w14:paraId="52D3E593" w14:textId="07BCAD6A" w:rsidR="00A93DF8" w:rsidRPr="0037012C" w:rsidRDefault="00CD6AA9" w:rsidP="00FA2C02">
      <w:pPr>
        <w:spacing w:line="360" w:lineRule="auto"/>
        <w:rPr>
          <w:rFonts w:ascii="Arial" w:hAnsi="Arial" w:cs="Arial"/>
        </w:rPr>
      </w:pPr>
      <w:r w:rsidRPr="0037012C">
        <w:rPr>
          <w:rFonts w:ascii="Arial" w:hAnsi="Arial" w:cs="Arial"/>
          <w:color w:val="000000"/>
        </w:rPr>
        <w:t>CAVALCANTE, Lívia Teixeira Canuto; OLIVEIRA, Adélia Augusta Souto de. Métodos de revisão bibliográfica nos estudos científicos.</w:t>
      </w:r>
      <w:r w:rsidRPr="0037012C">
        <w:rPr>
          <w:rFonts w:ascii="Arial" w:hAnsi="Arial" w:cs="Arial"/>
          <w:b/>
          <w:color w:val="000000"/>
        </w:rPr>
        <w:t> Psicol. rev. (Belo Horizonte)</w:t>
      </w:r>
      <w:r w:rsidRPr="0037012C">
        <w:rPr>
          <w:rFonts w:ascii="Arial" w:hAnsi="Arial" w:cs="Arial"/>
          <w:color w:val="000000"/>
        </w:rPr>
        <w:t>, Belo Horizonte, v. 26, n. 1, p. 83-102, abr.  2020.   Disponível em &lt;http://pepsic.bvsalud.org/scielo.php?script=sci_arttext&amp;pid=S1677-11682020000100006&amp;lng=pt&amp;nrm=iso&gt;. acessos em 17 mar.  2024.  http://dx.doi.org/10.5752/P.1678-9563.2020v26n1p82-100.</w:t>
      </w:r>
    </w:p>
    <w:p w14:paraId="2A97DB03" w14:textId="04264795" w:rsidR="00866D19" w:rsidRPr="0037012C" w:rsidRDefault="00866D19" w:rsidP="00FA2C02">
      <w:pPr>
        <w:spacing w:line="360" w:lineRule="auto"/>
        <w:rPr>
          <w:rFonts w:ascii="Arial" w:hAnsi="Arial" w:cs="Arial"/>
        </w:rPr>
      </w:pPr>
    </w:p>
    <w:p w14:paraId="050C02F5" w14:textId="7B41A424" w:rsidR="00282A75" w:rsidRPr="0037012C" w:rsidRDefault="00282A75" w:rsidP="00FA2C02">
      <w:pPr>
        <w:spacing w:line="360" w:lineRule="auto"/>
        <w:rPr>
          <w:rFonts w:ascii="Arial" w:hAnsi="Arial" w:cs="Arial"/>
          <w:shd w:val="clear" w:color="auto" w:fill="FFFFFF"/>
        </w:rPr>
      </w:pPr>
      <w:r w:rsidRPr="0037012C">
        <w:rPr>
          <w:rFonts w:ascii="Arial" w:hAnsi="Arial" w:cs="Arial"/>
          <w:shd w:val="clear" w:color="auto" w:fill="FFFFFF"/>
        </w:rPr>
        <w:t>BRASIL. Lei nº 8.213, de 24 de julho de 1991. DISPÕE SOBRE OS PLANOS DE BENEFÍCIOS DA PREVIDÊNCIA SOCIAL E DÁ OUTRAS PROVIDÊNCIAS. </w:t>
      </w:r>
      <w:r w:rsidRPr="0037012C">
        <w:rPr>
          <w:rStyle w:val="Strong"/>
          <w:rFonts w:ascii="Arial" w:hAnsi="Arial" w:cs="Arial"/>
          <w:color w:val="222222"/>
          <w:szCs w:val="24"/>
          <w:shd w:val="clear" w:color="auto" w:fill="FFFFFF"/>
        </w:rPr>
        <w:t>Da Finalidade e dos Princípios Básicos da Previdência Social</w:t>
      </w:r>
      <w:r w:rsidRPr="0037012C">
        <w:rPr>
          <w:rFonts w:ascii="Arial" w:hAnsi="Arial" w:cs="Arial"/>
          <w:shd w:val="clear" w:color="auto" w:fill="FFFFFF"/>
        </w:rPr>
        <w:t xml:space="preserve">. Disponível em: </w:t>
      </w:r>
      <w:hyperlink r:id="rId11" w:history="1">
        <w:r w:rsidR="00540C90" w:rsidRPr="00A343D0">
          <w:rPr>
            <w:rStyle w:val="Hyperlink"/>
            <w:rFonts w:ascii="Arial" w:hAnsi="Arial" w:cs="Arial"/>
            <w:shd w:val="clear" w:color="auto" w:fill="FFFFFF"/>
          </w:rPr>
          <w:t>https://www.planalto.gov.br/ccivil_03/leis/l8213cons.htm</w:t>
        </w:r>
      </w:hyperlink>
      <w:r w:rsidR="00540C90">
        <w:rPr>
          <w:rFonts w:ascii="Arial" w:hAnsi="Arial" w:cs="Arial"/>
          <w:shd w:val="clear" w:color="auto" w:fill="FFFFFF"/>
        </w:rPr>
        <w:t xml:space="preserve"> </w:t>
      </w:r>
      <w:r w:rsidRPr="0037012C">
        <w:rPr>
          <w:rFonts w:ascii="Arial" w:hAnsi="Arial" w:cs="Arial"/>
          <w:shd w:val="clear" w:color="auto" w:fill="FFFFFF"/>
        </w:rPr>
        <w:t>. Acesso em: 14 ago. 1998.</w:t>
      </w:r>
    </w:p>
    <w:p w14:paraId="39E818ED" w14:textId="77777777" w:rsidR="00282A75" w:rsidRPr="0037012C" w:rsidRDefault="00282A75" w:rsidP="00FA2C02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61F0D074" w14:textId="49E45388" w:rsidR="00282A75" w:rsidRPr="0037012C" w:rsidRDefault="007B492C" w:rsidP="00FA2C02">
      <w:pPr>
        <w:spacing w:line="360" w:lineRule="auto"/>
        <w:rPr>
          <w:rFonts w:ascii="Arial" w:hAnsi="Arial" w:cs="Arial"/>
        </w:rPr>
      </w:pPr>
      <w:r w:rsidRPr="01E6A4E7">
        <w:rPr>
          <w:rFonts w:ascii="Arial" w:hAnsi="Arial" w:cs="Arial"/>
        </w:rPr>
        <w:t xml:space="preserve">Dutra, F. C. M. S., Paz, I. T. M., Cavalcanti, A., </w:t>
      </w:r>
      <w:proofErr w:type="spellStart"/>
      <w:r w:rsidRPr="01E6A4E7">
        <w:rPr>
          <w:rFonts w:ascii="Arial" w:hAnsi="Arial" w:cs="Arial"/>
        </w:rPr>
        <w:t>Aramaki</w:t>
      </w:r>
      <w:proofErr w:type="spellEnd"/>
      <w:r w:rsidRPr="01E6A4E7">
        <w:rPr>
          <w:rFonts w:ascii="Arial" w:hAnsi="Arial" w:cs="Arial"/>
        </w:rPr>
        <w:t xml:space="preserve">, A. L., &amp; </w:t>
      </w:r>
      <w:proofErr w:type="spellStart"/>
      <w:r w:rsidRPr="01E6A4E7">
        <w:rPr>
          <w:rFonts w:ascii="Arial" w:hAnsi="Arial" w:cs="Arial"/>
        </w:rPr>
        <w:t>Kososki</w:t>
      </w:r>
      <w:proofErr w:type="spellEnd"/>
      <w:r w:rsidRPr="01E6A4E7">
        <w:rPr>
          <w:rFonts w:ascii="Arial" w:hAnsi="Arial" w:cs="Arial"/>
        </w:rPr>
        <w:t xml:space="preserve">, E. (2020). Oportunidades no mercado de trabalho: análise das vagas de emprego disponíveis para pessoas com deficiência. Cadernos Brasileiros de Terapia Ocupacional. 28(1), 147-163. </w:t>
      </w:r>
      <w:hyperlink r:id="rId12">
        <w:r w:rsidR="002449E7" w:rsidRPr="01E6A4E7">
          <w:rPr>
            <w:rStyle w:val="Hyperlink"/>
            <w:rFonts w:ascii="Arial" w:hAnsi="Arial" w:cs="Arial"/>
          </w:rPr>
          <w:t>https://doi.org/10.4322/2526- 8910.ctoAO1724</w:t>
        </w:r>
      </w:hyperlink>
    </w:p>
    <w:p w14:paraId="1F36467B" w14:textId="4A7388F4" w:rsidR="002449E7" w:rsidRPr="0037012C" w:rsidRDefault="002449E7" w:rsidP="01E6A4E7">
      <w:pPr>
        <w:spacing w:line="360" w:lineRule="auto"/>
      </w:pPr>
    </w:p>
    <w:p w14:paraId="589C59AD" w14:textId="68343204" w:rsidR="002449E7" w:rsidRPr="0037012C" w:rsidRDefault="002449E7" w:rsidP="00FA2C02">
      <w:pPr>
        <w:spacing w:line="360" w:lineRule="auto"/>
        <w:rPr>
          <w:rFonts w:ascii="Arial" w:hAnsi="Arial" w:cs="Arial"/>
          <w:shd w:val="clear" w:color="auto" w:fill="FFFFFF"/>
        </w:rPr>
      </w:pPr>
      <w:r w:rsidRPr="0037012C">
        <w:rPr>
          <w:rFonts w:ascii="Arial" w:hAnsi="Arial" w:cs="Arial"/>
          <w:shd w:val="clear" w:color="auto" w:fill="FFFFFF"/>
        </w:rPr>
        <w:t>NEVES-SILVA, Priscila; PRAIS, Fabiana Gomes; SILVEIRA, Andréa Maria. Inclusão da pessoa com deficiência no mercado de trabalho em Belo Horizonte, Brasil: cenário e perspectiva. </w:t>
      </w:r>
      <w:r w:rsidRPr="44A5B346">
        <w:rPr>
          <w:rStyle w:val="Strong"/>
          <w:rFonts w:ascii="Arial" w:hAnsi="Arial" w:cs="Arial"/>
          <w:color w:val="222222"/>
          <w:shd w:val="clear" w:color="auto" w:fill="FFFFFF"/>
        </w:rPr>
        <w:t>Ciência &amp; Saúde Coletiva</w:t>
      </w:r>
      <w:r w:rsidRPr="0037012C">
        <w:rPr>
          <w:rFonts w:ascii="Arial" w:hAnsi="Arial" w:cs="Arial"/>
          <w:shd w:val="clear" w:color="auto" w:fill="FFFFFF"/>
        </w:rPr>
        <w:t xml:space="preserve">, [S.L.], v. 20, n. 8, p. 2549-2558, ago. 2015. </w:t>
      </w:r>
      <w:proofErr w:type="spellStart"/>
      <w:r w:rsidRPr="0037012C">
        <w:rPr>
          <w:rFonts w:ascii="Arial" w:hAnsi="Arial" w:cs="Arial"/>
          <w:shd w:val="clear" w:color="auto" w:fill="FFFFFF"/>
        </w:rPr>
        <w:t>FapUNIFESP</w:t>
      </w:r>
      <w:proofErr w:type="spellEnd"/>
      <w:r w:rsidRPr="0037012C">
        <w:rPr>
          <w:rFonts w:ascii="Arial" w:hAnsi="Arial" w:cs="Arial"/>
          <w:shd w:val="clear" w:color="auto" w:fill="FFFFFF"/>
        </w:rPr>
        <w:t xml:space="preserve"> (SciELO). </w:t>
      </w:r>
      <w:hyperlink r:id="rId13">
        <w:r w:rsidR="000B06DE" w:rsidRPr="01E6A4E7">
          <w:rPr>
            <w:rStyle w:val="Hyperlink"/>
          </w:rPr>
          <w:t>http://dx.doi.org/10.1590/1413-81232015208.17802014</w:t>
        </w:r>
      </w:hyperlink>
      <w:r w:rsidRPr="0037012C">
        <w:rPr>
          <w:rFonts w:ascii="Arial" w:hAnsi="Arial" w:cs="Arial"/>
          <w:shd w:val="clear" w:color="auto" w:fill="FFFFFF"/>
        </w:rPr>
        <w:t>.</w:t>
      </w:r>
    </w:p>
    <w:p w14:paraId="6632F0D6" w14:textId="26A7D8D7" w:rsidR="01E6A4E7" w:rsidRDefault="01E6A4E7" w:rsidP="01E6A4E7">
      <w:pPr>
        <w:spacing w:line="360" w:lineRule="auto"/>
        <w:rPr>
          <w:rFonts w:ascii="Arial" w:hAnsi="Arial" w:cs="Arial"/>
        </w:rPr>
      </w:pPr>
    </w:p>
    <w:p w14:paraId="342EF307" w14:textId="3586B006" w:rsidR="00866D19" w:rsidRPr="0037012C" w:rsidRDefault="0041423E" w:rsidP="00FA2C02">
      <w:pPr>
        <w:spacing w:line="360" w:lineRule="auto"/>
        <w:rPr>
          <w:rFonts w:ascii="Arial" w:hAnsi="Arial" w:cs="Arial"/>
        </w:rPr>
      </w:pPr>
      <w:r w:rsidRPr="0037012C">
        <w:rPr>
          <w:rFonts w:ascii="Arial" w:hAnsi="Arial" w:cs="Arial"/>
          <w:shd w:val="clear" w:color="auto" w:fill="FFFFFF"/>
        </w:rPr>
        <w:t>RIBEIRO, Aline Pereira </w:t>
      </w:r>
      <w:r w:rsidRPr="0037012C">
        <w:rPr>
          <w:rStyle w:val="Emphasis"/>
          <w:rFonts w:ascii="Arial" w:hAnsi="Arial" w:cs="Arial"/>
          <w:color w:val="222222"/>
          <w:szCs w:val="24"/>
          <w:shd w:val="clear" w:color="auto" w:fill="FFFFFF"/>
        </w:rPr>
        <w:t>et al</w:t>
      </w:r>
      <w:r w:rsidRPr="0037012C">
        <w:rPr>
          <w:rFonts w:ascii="Arial" w:hAnsi="Arial" w:cs="Arial"/>
          <w:shd w:val="clear" w:color="auto" w:fill="FFFFFF"/>
        </w:rPr>
        <w:t>. CENÁRIO DA INSERÇÃO DE PESSOAS COM DEFICIÊNCIA NO MERCADO DE TRABALHO: REVISÃO SISTEMÁTICA. </w:t>
      </w:r>
      <w:r w:rsidRPr="0037012C">
        <w:rPr>
          <w:rStyle w:val="Strong"/>
          <w:rFonts w:ascii="Arial" w:hAnsi="Arial" w:cs="Arial"/>
          <w:color w:val="222222"/>
          <w:szCs w:val="24"/>
          <w:shd w:val="clear" w:color="auto" w:fill="FFFFFF"/>
        </w:rPr>
        <w:t>Revista da Universidade Vale do Rio Verde</w:t>
      </w:r>
      <w:r w:rsidRPr="0037012C">
        <w:rPr>
          <w:rFonts w:ascii="Arial" w:hAnsi="Arial" w:cs="Arial"/>
          <w:shd w:val="clear" w:color="auto" w:fill="FFFFFF"/>
        </w:rPr>
        <w:t xml:space="preserve">, Três Corações, v. 12, n. 2, p. 268-276, 15 dez. 2014. Disponível em: </w:t>
      </w:r>
      <w:hyperlink r:id="rId14" w:history="1">
        <w:r w:rsidR="00004C49" w:rsidRPr="00A343D0">
          <w:rPr>
            <w:rStyle w:val="Hyperlink"/>
            <w:rFonts w:ascii="Arial" w:hAnsi="Arial" w:cs="Arial"/>
            <w:shd w:val="clear" w:color="auto" w:fill="FFFFFF"/>
          </w:rPr>
          <w:t>http://periodicos.unincor.br/index.php/revistaunincor/article/view/1441/pdf_208</w:t>
        </w:r>
      </w:hyperlink>
      <w:r w:rsidR="00004C49">
        <w:rPr>
          <w:rFonts w:ascii="Arial" w:hAnsi="Arial" w:cs="Arial"/>
          <w:shd w:val="clear" w:color="auto" w:fill="FFFFFF"/>
        </w:rPr>
        <w:t xml:space="preserve"> </w:t>
      </w:r>
      <w:r w:rsidRPr="0037012C">
        <w:rPr>
          <w:rFonts w:ascii="Arial" w:hAnsi="Arial" w:cs="Arial"/>
          <w:shd w:val="clear" w:color="auto" w:fill="FFFFFF"/>
        </w:rPr>
        <w:t>. Acesso em: 17 mar. 20</w:t>
      </w:r>
      <w:r w:rsidR="0037012C">
        <w:rPr>
          <w:rFonts w:ascii="Arial" w:hAnsi="Arial" w:cs="Arial"/>
          <w:shd w:val="clear" w:color="auto" w:fill="FFFFFF"/>
        </w:rPr>
        <w:t>2</w:t>
      </w:r>
      <w:r w:rsidRPr="0037012C">
        <w:rPr>
          <w:rFonts w:ascii="Arial" w:hAnsi="Arial" w:cs="Arial"/>
          <w:shd w:val="clear" w:color="auto" w:fill="FFFFFF"/>
        </w:rPr>
        <w:t>4.</w:t>
      </w:r>
    </w:p>
    <w:sectPr w:rsidR="00866D19" w:rsidRPr="0037012C" w:rsidSect="00C772D3">
      <w:headerReference w:type="default" r:id="rId15"/>
      <w:foot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9ED20" w14:textId="77777777" w:rsidR="00C772D3" w:rsidRDefault="00C772D3" w:rsidP="00BE1A32">
      <w:pPr>
        <w:spacing w:after="0" w:line="240" w:lineRule="auto"/>
      </w:pPr>
      <w:r>
        <w:separator/>
      </w:r>
    </w:p>
  </w:endnote>
  <w:endnote w:type="continuationSeparator" w:id="0">
    <w:p w14:paraId="37033F32" w14:textId="77777777" w:rsidR="00C772D3" w:rsidRDefault="00C772D3" w:rsidP="00BE1A32">
      <w:pPr>
        <w:spacing w:after="0" w:line="240" w:lineRule="auto"/>
      </w:pPr>
      <w:r>
        <w:continuationSeparator/>
      </w:r>
    </w:p>
  </w:endnote>
  <w:endnote w:type="continuationNotice" w:id="1">
    <w:p w14:paraId="0F623D99" w14:textId="77777777" w:rsidR="00C772D3" w:rsidRDefault="00C77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B6E9B" w14:textId="77777777" w:rsidR="006F1EF9" w:rsidRDefault="006F1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8C23" w14:textId="77777777" w:rsidR="00C772D3" w:rsidRDefault="00C772D3" w:rsidP="00BE1A32">
      <w:pPr>
        <w:spacing w:after="0" w:line="240" w:lineRule="auto"/>
      </w:pPr>
      <w:r>
        <w:separator/>
      </w:r>
    </w:p>
  </w:footnote>
  <w:footnote w:type="continuationSeparator" w:id="0">
    <w:p w14:paraId="1A34B2EA" w14:textId="77777777" w:rsidR="00C772D3" w:rsidRDefault="00C772D3" w:rsidP="00BE1A32">
      <w:pPr>
        <w:spacing w:after="0" w:line="240" w:lineRule="auto"/>
      </w:pPr>
      <w:r>
        <w:continuationSeparator/>
      </w:r>
    </w:p>
  </w:footnote>
  <w:footnote w:type="continuationNotice" w:id="1">
    <w:p w14:paraId="5DA5C256" w14:textId="77777777" w:rsidR="00C772D3" w:rsidRDefault="00C77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9AC794C" w14:paraId="2689DB08" w14:textId="77777777" w:rsidTr="49AC794C">
      <w:trPr>
        <w:trHeight w:val="300"/>
      </w:trPr>
      <w:tc>
        <w:tcPr>
          <w:tcW w:w="3020" w:type="dxa"/>
        </w:tcPr>
        <w:p w14:paraId="6524C281" w14:textId="5ECE093B" w:rsidR="49AC794C" w:rsidRDefault="49AC794C" w:rsidP="49AC794C">
          <w:pPr>
            <w:pStyle w:val="Header"/>
            <w:ind w:left="-115"/>
          </w:pPr>
        </w:p>
      </w:tc>
      <w:tc>
        <w:tcPr>
          <w:tcW w:w="3020" w:type="dxa"/>
        </w:tcPr>
        <w:p w14:paraId="06FBCD66" w14:textId="3C85CFA2" w:rsidR="49AC794C" w:rsidRDefault="49AC794C" w:rsidP="49AC794C">
          <w:pPr>
            <w:pStyle w:val="Header"/>
            <w:jc w:val="center"/>
          </w:pPr>
        </w:p>
      </w:tc>
      <w:tc>
        <w:tcPr>
          <w:tcW w:w="3020" w:type="dxa"/>
        </w:tcPr>
        <w:p w14:paraId="6142CF7B" w14:textId="4E62879E" w:rsidR="49AC794C" w:rsidRDefault="49AC794C" w:rsidP="49AC794C">
          <w:pPr>
            <w:pStyle w:val="Header"/>
            <w:ind w:right="-115"/>
            <w:jc w:val="right"/>
          </w:pPr>
        </w:p>
      </w:tc>
    </w:tr>
  </w:tbl>
  <w:p w14:paraId="40D2C97A" w14:textId="3A31D927" w:rsidR="49AC794C" w:rsidRDefault="49AC794C" w:rsidP="49AC794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l9jHE7Ody3Oru" int2:id="n0ybefJ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D2DF"/>
    <w:multiLevelType w:val="hybridMultilevel"/>
    <w:tmpl w:val="664A983C"/>
    <w:lvl w:ilvl="0" w:tplc="E4CCEF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DD8A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FED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ED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84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E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C3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42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41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3782"/>
    <w:multiLevelType w:val="hybridMultilevel"/>
    <w:tmpl w:val="E9B0B1EE"/>
    <w:lvl w:ilvl="0" w:tplc="64407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29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E2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1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A5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6A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06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7FA0"/>
    <w:multiLevelType w:val="multilevel"/>
    <w:tmpl w:val="C6E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7F2C35"/>
    <w:multiLevelType w:val="hybridMultilevel"/>
    <w:tmpl w:val="9F44931C"/>
    <w:lvl w:ilvl="0" w:tplc="083080C2">
      <w:start w:val="1"/>
      <w:numFmt w:val="bullet"/>
      <w:pStyle w:val="Subtitul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0870">
    <w:abstractNumId w:val="2"/>
  </w:num>
  <w:num w:numId="2" w16cid:durableId="2079093253">
    <w:abstractNumId w:val="3"/>
  </w:num>
  <w:num w:numId="3" w16cid:durableId="646666084">
    <w:abstractNumId w:val="1"/>
  </w:num>
  <w:num w:numId="4" w16cid:durableId="173862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44"/>
    <w:rsid w:val="00000FEE"/>
    <w:rsid w:val="00001383"/>
    <w:rsid w:val="00001C19"/>
    <w:rsid w:val="000023E5"/>
    <w:rsid w:val="00002A5E"/>
    <w:rsid w:val="00004C49"/>
    <w:rsid w:val="00006264"/>
    <w:rsid w:val="00006F0B"/>
    <w:rsid w:val="00007211"/>
    <w:rsid w:val="0000797B"/>
    <w:rsid w:val="00011243"/>
    <w:rsid w:val="000125C1"/>
    <w:rsid w:val="000126A0"/>
    <w:rsid w:val="00013C46"/>
    <w:rsid w:val="0001468A"/>
    <w:rsid w:val="00016B91"/>
    <w:rsid w:val="00016C23"/>
    <w:rsid w:val="00016D99"/>
    <w:rsid w:val="00017445"/>
    <w:rsid w:val="00020112"/>
    <w:rsid w:val="00020217"/>
    <w:rsid w:val="00022AFE"/>
    <w:rsid w:val="00022DAB"/>
    <w:rsid w:val="00022E0C"/>
    <w:rsid w:val="00023BAA"/>
    <w:rsid w:val="00024166"/>
    <w:rsid w:val="00024430"/>
    <w:rsid w:val="00024C7C"/>
    <w:rsid w:val="00025CAA"/>
    <w:rsid w:val="000267E4"/>
    <w:rsid w:val="000268C6"/>
    <w:rsid w:val="00026946"/>
    <w:rsid w:val="000275F5"/>
    <w:rsid w:val="0002BF58"/>
    <w:rsid w:val="00030A43"/>
    <w:rsid w:val="000326EA"/>
    <w:rsid w:val="00033C79"/>
    <w:rsid w:val="00033D31"/>
    <w:rsid w:val="0003540D"/>
    <w:rsid w:val="00035EB3"/>
    <w:rsid w:val="0003623F"/>
    <w:rsid w:val="00036315"/>
    <w:rsid w:val="00036483"/>
    <w:rsid w:val="00036DB3"/>
    <w:rsid w:val="00037224"/>
    <w:rsid w:val="000378E4"/>
    <w:rsid w:val="00040193"/>
    <w:rsid w:val="000405A2"/>
    <w:rsid w:val="000406A5"/>
    <w:rsid w:val="00040F87"/>
    <w:rsid w:val="0004256F"/>
    <w:rsid w:val="0004349E"/>
    <w:rsid w:val="00043539"/>
    <w:rsid w:val="00046A31"/>
    <w:rsid w:val="0004706A"/>
    <w:rsid w:val="000501DD"/>
    <w:rsid w:val="00051AAC"/>
    <w:rsid w:val="00051EE7"/>
    <w:rsid w:val="00051F13"/>
    <w:rsid w:val="00052548"/>
    <w:rsid w:val="000530A0"/>
    <w:rsid w:val="000532DA"/>
    <w:rsid w:val="00053C51"/>
    <w:rsid w:val="00054299"/>
    <w:rsid w:val="00054857"/>
    <w:rsid w:val="00054D1F"/>
    <w:rsid w:val="00055548"/>
    <w:rsid w:val="00055552"/>
    <w:rsid w:val="0005778A"/>
    <w:rsid w:val="00060225"/>
    <w:rsid w:val="0006033B"/>
    <w:rsid w:val="0006091B"/>
    <w:rsid w:val="00061725"/>
    <w:rsid w:val="00061888"/>
    <w:rsid w:val="00062617"/>
    <w:rsid w:val="00062892"/>
    <w:rsid w:val="00064524"/>
    <w:rsid w:val="0006472B"/>
    <w:rsid w:val="00065074"/>
    <w:rsid w:val="0006710E"/>
    <w:rsid w:val="00067399"/>
    <w:rsid w:val="00070035"/>
    <w:rsid w:val="000703CE"/>
    <w:rsid w:val="00070E26"/>
    <w:rsid w:val="00070EB1"/>
    <w:rsid w:val="00071A70"/>
    <w:rsid w:val="00072F4F"/>
    <w:rsid w:val="00073424"/>
    <w:rsid w:val="00073AE9"/>
    <w:rsid w:val="00074897"/>
    <w:rsid w:val="00074FAA"/>
    <w:rsid w:val="0007518E"/>
    <w:rsid w:val="0007543D"/>
    <w:rsid w:val="000757A1"/>
    <w:rsid w:val="000763E2"/>
    <w:rsid w:val="00076C1C"/>
    <w:rsid w:val="0008218B"/>
    <w:rsid w:val="0008282A"/>
    <w:rsid w:val="000829FC"/>
    <w:rsid w:val="0008469B"/>
    <w:rsid w:val="00085983"/>
    <w:rsid w:val="00085ACB"/>
    <w:rsid w:val="00085D07"/>
    <w:rsid w:val="000862B6"/>
    <w:rsid w:val="0008763B"/>
    <w:rsid w:val="00087E81"/>
    <w:rsid w:val="000904B8"/>
    <w:rsid w:val="00090BBA"/>
    <w:rsid w:val="000914AC"/>
    <w:rsid w:val="0009184F"/>
    <w:rsid w:val="000918EE"/>
    <w:rsid w:val="00091CA9"/>
    <w:rsid w:val="00092170"/>
    <w:rsid w:val="00092617"/>
    <w:rsid w:val="00092B6F"/>
    <w:rsid w:val="0009325F"/>
    <w:rsid w:val="0009389F"/>
    <w:rsid w:val="00094AD5"/>
    <w:rsid w:val="00095077"/>
    <w:rsid w:val="00095F85"/>
    <w:rsid w:val="000961E5"/>
    <w:rsid w:val="00097C41"/>
    <w:rsid w:val="000A0C4D"/>
    <w:rsid w:val="000A0EBA"/>
    <w:rsid w:val="000A1378"/>
    <w:rsid w:val="000A3497"/>
    <w:rsid w:val="000A45B8"/>
    <w:rsid w:val="000A53A5"/>
    <w:rsid w:val="000A5AAD"/>
    <w:rsid w:val="000A65A6"/>
    <w:rsid w:val="000A66D3"/>
    <w:rsid w:val="000A690E"/>
    <w:rsid w:val="000A75AA"/>
    <w:rsid w:val="000A7929"/>
    <w:rsid w:val="000A7C30"/>
    <w:rsid w:val="000B05BA"/>
    <w:rsid w:val="000B06DE"/>
    <w:rsid w:val="000B12C0"/>
    <w:rsid w:val="000B1438"/>
    <w:rsid w:val="000B1959"/>
    <w:rsid w:val="000B239B"/>
    <w:rsid w:val="000B2492"/>
    <w:rsid w:val="000B2709"/>
    <w:rsid w:val="000B3001"/>
    <w:rsid w:val="000B3AD0"/>
    <w:rsid w:val="000B3E2E"/>
    <w:rsid w:val="000B3E7B"/>
    <w:rsid w:val="000B5CA4"/>
    <w:rsid w:val="000B5F35"/>
    <w:rsid w:val="000B66D6"/>
    <w:rsid w:val="000B6810"/>
    <w:rsid w:val="000B6CDA"/>
    <w:rsid w:val="000C06FE"/>
    <w:rsid w:val="000C2CCD"/>
    <w:rsid w:val="000C2F56"/>
    <w:rsid w:val="000C3045"/>
    <w:rsid w:val="000C3F03"/>
    <w:rsid w:val="000C44AB"/>
    <w:rsid w:val="000C5AE6"/>
    <w:rsid w:val="000C6AD3"/>
    <w:rsid w:val="000C6B16"/>
    <w:rsid w:val="000C735C"/>
    <w:rsid w:val="000C7767"/>
    <w:rsid w:val="000C7D4F"/>
    <w:rsid w:val="000D0295"/>
    <w:rsid w:val="000D039D"/>
    <w:rsid w:val="000D0557"/>
    <w:rsid w:val="000D0AB6"/>
    <w:rsid w:val="000D0F83"/>
    <w:rsid w:val="000D190B"/>
    <w:rsid w:val="000D24EF"/>
    <w:rsid w:val="000D2BD7"/>
    <w:rsid w:val="000D30BA"/>
    <w:rsid w:val="000D3360"/>
    <w:rsid w:val="000D3401"/>
    <w:rsid w:val="000D3CB9"/>
    <w:rsid w:val="000D545E"/>
    <w:rsid w:val="000D552F"/>
    <w:rsid w:val="000D5B65"/>
    <w:rsid w:val="000D64D3"/>
    <w:rsid w:val="000D6CB1"/>
    <w:rsid w:val="000D7C9A"/>
    <w:rsid w:val="000E03B8"/>
    <w:rsid w:val="000E062E"/>
    <w:rsid w:val="000E09C1"/>
    <w:rsid w:val="000E1A8F"/>
    <w:rsid w:val="000E1D3B"/>
    <w:rsid w:val="000E2453"/>
    <w:rsid w:val="000E347C"/>
    <w:rsid w:val="000E42E2"/>
    <w:rsid w:val="000E44F1"/>
    <w:rsid w:val="000E4732"/>
    <w:rsid w:val="000E512D"/>
    <w:rsid w:val="000E6138"/>
    <w:rsid w:val="000E7538"/>
    <w:rsid w:val="000F00A4"/>
    <w:rsid w:val="000F0618"/>
    <w:rsid w:val="000F069D"/>
    <w:rsid w:val="000F07A9"/>
    <w:rsid w:val="000F23F6"/>
    <w:rsid w:val="000F2536"/>
    <w:rsid w:val="000F2540"/>
    <w:rsid w:val="000F2D96"/>
    <w:rsid w:val="000F2EE1"/>
    <w:rsid w:val="000F3582"/>
    <w:rsid w:val="000F381F"/>
    <w:rsid w:val="000F4227"/>
    <w:rsid w:val="000F44CA"/>
    <w:rsid w:val="000F5172"/>
    <w:rsid w:val="000F6686"/>
    <w:rsid w:val="000F6E8E"/>
    <w:rsid w:val="000F6F94"/>
    <w:rsid w:val="000F7632"/>
    <w:rsid w:val="000F7A26"/>
    <w:rsid w:val="000F7C7A"/>
    <w:rsid w:val="00100422"/>
    <w:rsid w:val="001007AE"/>
    <w:rsid w:val="00101A04"/>
    <w:rsid w:val="00101BD6"/>
    <w:rsid w:val="00101CC5"/>
    <w:rsid w:val="00101FF3"/>
    <w:rsid w:val="001021FC"/>
    <w:rsid w:val="001021FF"/>
    <w:rsid w:val="001026F2"/>
    <w:rsid w:val="001065FD"/>
    <w:rsid w:val="00106FC1"/>
    <w:rsid w:val="0011004D"/>
    <w:rsid w:val="0011052A"/>
    <w:rsid w:val="001118EE"/>
    <w:rsid w:val="00112123"/>
    <w:rsid w:val="00112546"/>
    <w:rsid w:val="001125EA"/>
    <w:rsid w:val="001127E5"/>
    <w:rsid w:val="00113AC7"/>
    <w:rsid w:val="00113B22"/>
    <w:rsid w:val="00114725"/>
    <w:rsid w:val="00114FEA"/>
    <w:rsid w:val="00115195"/>
    <w:rsid w:val="0011579F"/>
    <w:rsid w:val="001169DC"/>
    <w:rsid w:val="001171C0"/>
    <w:rsid w:val="0012089B"/>
    <w:rsid w:val="001211CA"/>
    <w:rsid w:val="00121451"/>
    <w:rsid w:val="00122872"/>
    <w:rsid w:val="0012343E"/>
    <w:rsid w:val="001241D6"/>
    <w:rsid w:val="001244BB"/>
    <w:rsid w:val="00124F86"/>
    <w:rsid w:val="00125893"/>
    <w:rsid w:val="00126CF9"/>
    <w:rsid w:val="001277B4"/>
    <w:rsid w:val="00130D4F"/>
    <w:rsid w:val="00131CA0"/>
    <w:rsid w:val="00132076"/>
    <w:rsid w:val="001328E2"/>
    <w:rsid w:val="00133005"/>
    <w:rsid w:val="001344A2"/>
    <w:rsid w:val="00134C0F"/>
    <w:rsid w:val="00136AAD"/>
    <w:rsid w:val="00137ACF"/>
    <w:rsid w:val="00140D13"/>
    <w:rsid w:val="0014131D"/>
    <w:rsid w:val="00143796"/>
    <w:rsid w:val="001454C8"/>
    <w:rsid w:val="00145C2D"/>
    <w:rsid w:val="00146297"/>
    <w:rsid w:val="00147B26"/>
    <w:rsid w:val="00150423"/>
    <w:rsid w:val="0015117B"/>
    <w:rsid w:val="00151D98"/>
    <w:rsid w:val="00151E32"/>
    <w:rsid w:val="0015223C"/>
    <w:rsid w:val="0015299C"/>
    <w:rsid w:val="001529B1"/>
    <w:rsid w:val="001538EB"/>
    <w:rsid w:val="00153D57"/>
    <w:rsid w:val="00155464"/>
    <w:rsid w:val="00156742"/>
    <w:rsid w:val="00156A4D"/>
    <w:rsid w:val="00157FA9"/>
    <w:rsid w:val="001601A9"/>
    <w:rsid w:val="00160A8C"/>
    <w:rsid w:val="00161F47"/>
    <w:rsid w:val="0016477A"/>
    <w:rsid w:val="0016501A"/>
    <w:rsid w:val="00165120"/>
    <w:rsid w:val="00165285"/>
    <w:rsid w:val="00165D0A"/>
    <w:rsid w:val="00165D29"/>
    <w:rsid w:val="00165E49"/>
    <w:rsid w:val="001676C1"/>
    <w:rsid w:val="001676CD"/>
    <w:rsid w:val="00167CE2"/>
    <w:rsid w:val="00170294"/>
    <w:rsid w:val="0017220F"/>
    <w:rsid w:val="00172AB1"/>
    <w:rsid w:val="0017320A"/>
    <w:rsid w:val="00173458"/>
    <w:rsid w:val="001739FC"/>
    <w:rsid w:val="00173AB9"/>
    <w:rsid w:val="00174D4B"/>
    <w:rsid w:val="00175E69"/>
    <w:rsid w:val="0017660F"/>
    <w:rsid w:val="0017673C"/>
    <w:rsid w:val="00176954"/>
    <w:rsid w:val="00176DBB"/>
    <w:rsid w:val="0018000B"/>
    <w:rsid w:val="001806AE"/>
    <w:rsid w:val="00180BF3"/>
    <w:rsid w:val="001818B6"/>
    <w:rsid w:val="00181E28"/>
    <w:rsid w:val="00182064"/>
    <w:rsid w:val="001834B6"/>
    <w:rsid w:val="00183994"/>
    <w:rsid w:val="00184421"/>
    <w:rsid w:val="00184A16"/>
    <w:rsid w:val="00184E79"/>
    <w:rsid w:val="001857EA"/>
    <w:rsid w:val="00186AE6"/>
    <w:rsid w:val="00186CF1"/>
    <w:rsid w:val="00187803"/>
    <w:rsid w:val="00187D4C"/>
    <w:rsid w:val="001904F4"/>
    <w:rsid w:val="001909AA"/>
    <w:rsid w:val="00190FD2"/>
    <w:rsid w:val="00191C56"/>
    <w:rsid w:val="00192339"/>
    <w:rsid w:val="00192625"/>
    <w:rsid w:val="00192B96"/>
    <w:rsid w:val="001931D0"/>
    <w:rsid w:val="00194AC3"/>
    <w:rsid w:val="00195849"/>
    <w:rsid w:val="001960C9"/>
    <w:rsid w:val="00196622"/>
    <w:rsid w:val="00197F28"/>
    <w:rsid w:val="001A036E"/>
    <w:rsid w:val="001A04BC"/>
    <w:rsid w:val="001A1C94"/>
    <w:rsid w:val="001A2EB6"/>
    <w:rsid w:val="001A5C65"/>
    <w:rsid w:val="001A7401"/>
    <w:rsid w:val="001B08D2"/>
    <w:rsid w:val="001B13AE"/>
    <w:rsid w:val="001B19BA"/>
    <w:rsid w:val="001B328D"/>
    <w:rsid w:val="001B3A92"/>
    <w:rsid w:val="001B49AE"/>
    <w:rsid w:val="001B4D98"/>
    <w:rsid w:val="001B6A14"/>
    <w:rsid w:val="001B6A9A"/>
    <w:rsid w:val="001C0D7D"/>
    <w:rsid w:val="001C1666"/>
    <w:rsid w:val="001C1A38"/>
    <w:rsid w:val="001C23A6"/>
    <w:rsid w:val="001C2E25"/>
    <w:rsid w:val="001C4B60"/>
    <w:rsid w:val="001C5296"/>
    <w:rsid w:val="001C6875"/>
    <w:rsid w:val="001D0655"/>
    <w:rsid w:val="001D20B4"/>
    <w:rsid w:val="001D5077"/>
    <w:rsid w:val="001D560A"/>
    <w:rsid w:val="001D6853"/>
    <w:rsid w:val="001D6A35"/>
    <w:rsid w:val="001D71E2"/>
    <w:rsid w:val="001D71FF"/>
    <w:rsid w:val="001D77AF"/>
    <w:rsid w:val="001E01B7"/>
    <w:rsid w:val="001E0FBE"/>
    <w:rsid w:val="001E1048"/>
    <w:rsid w:val="001E13BE"/>
    <w:rsid w:val="001E1D51"/>
    <w:rsid w:val="001E240B"/>
    <w:rsid w:val="001E252C"/>
    <w:rsid w:val="001E43DA"/>
    <w:rsid w:val="001E4B19"/>
    <w:rsid w:val="001E4CB3"/>
    <w:rsid w:val="001E5705"/>
    <w:rsid w:val="001E5929"/>
    <w:rsid w:val="001E5E8A"/>
    <w:rsid w:val="001E6031"/>
    <w:rsid w:val="001E7522"/>
    <w:rsid w:val="001F08CF"/>
    <w:rsid w:val="001F0E47"/>
    <w:rsid w:val="001F1772"/>
    <w:rsid w:val="001F2F0B"/>
    <w:rsid w:val="001F39A1"/>
    <w:rsid w:val="001F42F5"/>
    <w:rsid w:val="001F452A"/>
    <w:rsid w:val="001F6EA1"/>
    <w:rsid w:val="001F7D60"/>
    <w:rsid w:val="00200609"/>
    <w:rsid w:val="00200A47"/>
    <w:rsid w:val="00201D33"/>
    <w:rsid w:val="00201D3A"/>
    <w:rsid w:val="00202F28"/>
    <w:rsid w:val="00203116"/>
    <w:rsid w:val="00203B2F"/>
    <w:rsid w:val="00204E49"/>
    <w:rsid w:val="00204EAC"/>
    <w:rsid w:val="002050EA"/>
    <w:rsid w:val="00205328"/>
    <w:rsid w:val="00205577"/>
    <w:rsid w:val="00205B20"/>
    <w:rsid w:val="00206225"/>
    <w:rsid w:val="00207833"/>
    <w:rsid w:val="00207C13"/>
    <w:rsid w:val="002113E0"/>
    <w:rsid w:val="002115F2"/>
    <w:rsid w:val="00211D07"/>
    <w:rsid w:val="00212230"/>
    <w:rsid w:val="00212927"/>
    <w:rsid w:val="002133E9"/>
    <w:rsid w:val="002139E0"/>
    <w:rsid w:val="002141CC"/>
    <w:rsid w:val="00215325"/>
    <w:rsid w:val="00215BB1"/>
    <w:rsid w:val="0021771F"/>
    <w:rsid w:val="002177BC"/>
    <w:rsid w:val="00217948"/>
    <w:rsid w:val="00220C69"/>
    <w:rsid w:val="00220DCC"/>
    <w:rsid w:val="00221DD6"/>
    <w:rsid w:val="002222AD"/>
    <w:rsid w:val="00222847"/>
    <w:rsid w:val="00223035"/>
    <w:rsid w:val="002233D9"/>
    <w:rsid w:val="00224817"/>
    <w:rsid w:val="0022543A"/>
    <w:rsid w:val="00226045"/>
    <w:rsid w:val="0022732A"/>
    <w:rsid w:val="0023058B"/>
    <w:rsid w:val="00232043"/>
    <w:rsid w:val="002338B2"/>
    <w:rsid w:val="002340E3"/>
    <w:rsid w:val="00235CC9"/>
    <w:rsid w:val="0023607D"/>
    <w:rsid w:val="00236EB1"/>
    <w:rsid w:val="002400F3"/>
    <w:rsid w:val="00241AD8"/>
    <w:rsid w:val="00241DB3"/>
    <w:rsid w:val="00241F98"/>
    <w:rsid w:val="00242A90"/>
    <w:rsid w:val="00242D40"/>
    <w:rsid w:val="0024387F"/>
    <w:rsid w:val="00243CDE"/>
    <w:rsid w:val="0024401E"/>
    <w:rsid w:val="002448A9"/>
    <w:rsid w:val="002449E7"/>
    <w:rsid w:val="00244C0B"/>
    <w:rsid w:val="002451DF"/>
    <w:rsid w:val="00245459"/>
    <w:rsid w:val="002457EA"/>
    <w:rsid w:val="0024645A"/>
    <w:rsid w:val="002467EE"/>
    <w:rsid w:val="00246A82"/>
    <w:rsid w:val="0025024E"/>
    <w:rsid w:val="002510F8"/>
    <w:rsid w:val="00251323"/>
    <w:rsid w:val="00251783"/>
    <w:rsid w:val="00251865"/>
    <w:rsid w:val="00251CDB"/>
    <w:rsid w:val="0025297D"/>
    <w:rsid w:val="002532E1"/>
    <w:rsid w:val="0025372A"/>
    <w:rsid w:val="0025614F"/>
    <w:rsid w:val="002566D0"/>
    <w:rsid w:val="00256ADF"/>
    <w:rsid w:val="002572DB"/>
    <w:rsid w:val="002572F2"/>
    <w:rsid w:val="002613AF"/>
    <w:rsid w:val="002630EF"/>
    <w:rsid w:val="00263D1C"/>
    <w:rsid w:val="002640D6"/>
    <w:rsid w:val="00264D98"/>
    <w:rsid w:val="00266448"/>
    <w:rsid w:val="0026649E"/>
    <w:rsid w:val="00267BE5"/>
    <w:rsid w:val="00267EA3"/>
    <w:rsid w:val="002703B2"/>
    <w:rsid w:val="00271A68"/>
    <w:rsid w:val="00273DC7"/>
    <w:rsid w:val="00273E67"/>
    <w:rsid w:val="00274837"/>
    <w:rsid w:val="00275640"/>
    <w:rsid w:val="002763E9"/>
    <w:rsid w:val="002766C2"/>
    <w:rsid w:val="002772C0"/>
    <w:rsid w:val="00280C4E"/>
    <w:rsid w:val="00281C05"/>
    <w:rsid w:val="00281D82"/>
    <w:rsid w:val="00282421"/>
    <w:rsid w:val="00282A75"/>
    <w:rsid w:val="00282B9F"/>
    <w:rsid w:val="00282D1D"/>
    <w:rsid w:val="0028318B"/>
    <w:rsid w:val="002831E2"/>
    <w:rsid w:val="002837D7"/>
    <w:rsid w:val="00283EF8"/>
    <w:rsid w:val="0028509E"/>
    <w:rsid w:val="002850F7"/>
    <w:rsid w:val="00285367"/>
    <w:rsid w:val="002857A1"/>
    <w:rsid w:val="00286165"/>
    <w:rsid w:val="00286B92"/>
    <w:rsid w:val="0028718A"/>
    <w:rsid w:val="002874B9"/>
    <w:rsid w:val="0028761A"/>
    <w:rsid w:val="00290636"/>
    <w:rsid w:val="00290CBE"/>
    <w:rsid w:val="00291678"/>
    <w:rsid w:val="00291954"/>
    <w:rsid w:val="002922F0"/>
    <w:rsid w:val="00292AB5"/>
    <w:rsid w:val="00292C47"/>
    <w:rsid w:val="00293586"/>
    <w:rsid w:val="002942ED"/>
    <w:rsid w:val="0029507E"/>
    <w:rsid w:val="00295386"/>
    <w:rsid w:val="00297BD9"/>
    <w:rsid w:val="00297EAF"/>
    <w:rsid w:val="002A01A9"/>
    <w:rsid w:val="002A1D3E"/>
    <w:rsid w:val="002A1FE0"/>
    <w:rsid w:val="002A282F"/>
    <w:rsid w:val="002A2D9B"/>
    <w:rsid w:val="002A34E0"/>
    <w:rsid w:val="002A3A4C"/>
    <w:rsid w:val="002A3E86"/>
    <w:rsid w:val="002A4D09"/>
    <w:rsid w:val="002A52F8"/>
    <w:rsid w:val="002A53E9"/>
    <w:rsid w:val="002A5550"/>
    <w:rsid w:val="002A57CA"/>
    <w:rsid w:val="002A5EE7"/>
    <w:rsid w:val="002A6662"/>
    <w:rsid w:val="002A6BF3"/>
    <w:rsid w:val="002A7A8D"/>
    <w:rsid w:val="002A7A92"/>
    <w:rsid w:val="002B03E2"/>
    <w:rsid w:val="002B10C4"/>
    <w:rsid w:val="002B1332"/>
    <w:rsid w:val="002B3526"/>
    <w:rsid w:val="002B45BD"/>
    <w:rsid w:val="002B5145"/>
    <w:rsid w:val="002B516D"/>
    <w:rsid w:val="002B5890"/>
    <w:rsid w:val="002B65C4"/>
    <w:rsid w:val="002B6B4C"/>
    <w:rsid w:val="002B6D66"/>
    <w:rsid w:val="002B79B6"/>
    <w:rsid w:val="002C0590"/>
    <w:rsid w:val="002C0CEB"/>
    <w:rsid w:val="002C119E"/>
    <w:rsid w:val="002C1975"/>
    <w:rsid w:val="002C1A8D"/>
    <w:rsid w:val="002C276F"/>
    <w:rsid w:val="002C2D69"/>
    <w:rsid w:val="002C42E7"/>
    <w:rsid w:val="002C5142"/>
    <w:rsid w:val="002C6B5F"/>
    <w:rsid w:val="002C6F7C"/>
    <w:rsid w:val="002D02F8"/>
    <w:rsid w:val="002D053C"/>
    <w:rsid w:val="002D098E"/>
    <w:rsid w:val="002D1BD0"/>
    <w:rsid w:val="002D2CCA"/>
    <w:rsid w:val="002D365E"/>
    <w:rsid w:val="002D39DC"/>
    <w:rsid w:val="002D3E32"/>
    <w:rsid w:val="002D62EB"/>
    <w:rsid w:val="002D65AB"/>
    <w:rsid w:val="002D704E"/>
    <w:rsid w:val="002D7DAE"/>
    <w:rsid w:val="002E1056"/>
    <w:rsid w:val="002E1CE3"/>
    <w:rsid w:val="002E2634"/>
    <w:rsid w:val="002E3379"/>
    <w:rsid w:val="002E33FD"/>
    <w:rsid w:val="002E3D2F"/>
    <w:rsid w:val="002E4446"/>
    <w:rsid w:val="002E4B7F"/>
    <w:rsid w:val="002E543C"/>
    <w:rsid w:val="002E5ABE"/>
    <w:rsid w:val="002E670B"/>
    <w:rsid w:val="002E6D86"/>
    <w:rsid w:val="002E6DC7"/>
    <w:rsid w:val="002E76BE"/>
    <w:rsid w:val="002E7771"/>
    <w:rsid w:val="002E7C9E"/>
    <w:rsid w:val="002F0B47"/>
    <w:rsid w:val="002F1446"/>
    <w:rsid w:val="002F16B7"/>
    <w:rsid w:val="002F1A0C"/>
    <w:rsid w:val="002F3083"/>
    <w:rsid w:val="002F31E0"/>
    <w:rsid w:val="002F3263"/>
    <w:rsid w:val="002F3B15"/>
    <w:rsid w:val="002F4C5F"/>
    <w:rsid w:val="002F52B2"/>
    <w:rsid w:val="002F7A62"/>
    <w:rsid w:val="002F7B35"/>
    <w:rsid w:val="0030007C"/>
    <w:rsid w:val="00300EDF"/>
    <w:rsid w:val="00301642"/>
    <w:rsid w:val="00302282"/>
    <w:rsid w:val="00302BB5"/>
    <w:rsid w:val="00302C6C"/>
    <w:rsid w:val="00303D3D"/>
    <w:rsid w:val="00304201"/>
    <w:rsid w:val="00305161"/>
    <w:rsid w:val="003064F2"/>
    <w:rsid w:val="00307184"/>
    <w:rsid w:val="00310652"/>
    <w:rsid w:val="003118E9"/>
    <w:rsid w:val="00312DE4"/>
    <w:rsid w:val="00313206"/>
    <w:rsid w:val="003138F0"/>
    <w:rsid w:val="0031481C"/>
    <w:rsid w:val="0031496F"/>
    <w:rsid w:val="00314E16"/>
    <w:rsid w:val="00315E9D"/>
    <w:rsid w:val="00316171"/>
    <w:rsid w:val="003161DC"/>
    <w:rsid w:val="00316AAB"/>
    <w:rsid w:val="003172C0"/>
    <w:rsid w:val="00317423"/>
    <w:rsid w:val="003211DE"/>
    <w:rsid w:val="00321D9E"/>
    <w:rsid w:val="00321FE5"/>
    <w:rsid w:val="0032235C"/>
    <w:rsid w:val="00322E41"/>
    <w:rsid w:val="00323142"/>
    <w:rsid w:val="00323172"/>
    <w:rsid w:val="00323935"/>
    <w:rsid w:val="00324459"/>
    <w:rsid w:val="003246A3"/>
    <w:rsid w:val="003246A4"/>
    <w:rsid w:val="00324C1F"/>
    <w:rsid w:val="00325638"/>
    <w:rsid w:val="00326301"/>
    <w:rsid w:val="003274E4"/>
    <w:rsid w:val="00327BDC"/>
    <w:rsid w:val="00331764"/>
    <w:rsid w:val="00331BB4"/>
    <w:rsid w:val="00332CD3"/>
    <w:rsid w:val="003337DD"/>
    <w:rsid w:val="003337E0"/>
    <w:rsid w:val="003362B8"/>
    <w:rsid w:val="003363F4"/>
    <w:rsid w:val="0033762E"/>
    <w:rsid w:val="00337749"/>
    <w:rsid w:val="00341001"/>
    <w:rsid w:val="003415D8"/>
    <w:rsid w:val="00341ADC"/>
    <w:rsid w:val="00341AEC"/>
    <w:rsid w:val="00342314"/>
    <w:rsid w:val="003428CF"/>
    <w:rsid w:val="00343F49"/>
    <w:rsid w:val="003441CD"/>
    <w:rsid w:val="00344439"/>
    <w:rsid w:val="00345372"/>
    <w:rsid w:val="003454CC"/>
    <w:rsid w:val="00345CAC"/>
    <w:rsid w:val="00346DC2"/>
    <w:rsid w:val="00347A28"/>
    <w:rsid w:val="00347F97"/>
    <w:rsid w:val="00350F53"/>
    <w:rsid w:val="00351DDD"/>
    <w:rsid w:val="003534F3"/>
    <w:rsid w:val="003538D9"/>
    <w:rsid w:val="00353B05"/>
    <w:rsid w:val="00355469"/>
    <w:rsid w:val="003556BF"/>
    <w:rsid w:val="0035594D"/>
    <w:rsid w:val="00356B77"/>
    <w:rsid w:val="0035712A"/>
    <w:rsid w:val="00357E44"/>
    <w:rsid w:val="0036051B"/>
    <w:rsid w:val="003618BE"/>
    <w:rsid w:val="0036270E"/>
    <w:rsid w:val="003629E2"/>
    <w:rsid w:val="00362D9E"/>
    <w:rsid w:val="0036349A"/>
    <w:rsid w:val="0036360B"/>
    <w:rsid w:val="00364865"/>
    <w:rsid w:val="003652A0"/>
    <w:rsid w:val="00365784"/>
    <w:rsid w:val="00366A42"/>
    <w:rsid w:val="0037012C"/>
    <w:rsid w:val="00370EE6"/>
    <w:rsid w:val="003713D3"/>
    <w:rsid w:val="003722AF"/>
    <w:rsid w:val="00372905"/>
    <w:rsid w:val="00373295"/>
    <w:rsid w:val="003738C7"/>
    <w:rsid w:val="0037439B"/>
    <w:rsid w:val="003756E8"/>
    <w:rsid w:val="003772BF"/>
    <w:rsid w:val="00377B92"/>
    <w:rsid w:val="00381ECF"/>
    <w:rsid w:val="00383D65"/>
    <w:rsid w:val="003842E9"/>
    <w:rsid w:val="003852C2"/>
    <w:rsid w:val="00385830"/>
    <w:rsid w:val="00385D45"/>
    <w:rsid w:val="00386AD1"/>
    <w:rsid w:val="00386CF5"/>
    <w:rsid w:val="00387469"/>
    <w:rsid w:val="00390E9A"/>
    <w:rsid w:val="00391397"/>
    <w:rsid w:val="00391B38"/>
    <w:rsid w:val="00392083"/>
    <w:rsid w:val="00392244"/>
    <w:rsid w:val="00392983"/>
    <w:rsid w:val="00393990"/>
    <w:rsid w:val="00393A53"/>
    <w:rsid w:val="00393B2D"/>
    <w:rsid w:val="003943C9"/>
    <w:rsid w:val="003964B1"/>
    <w:rsid w:val="003965CD"/>
    <w:rsid w:val="0039772B"/>
    <w:rsid w:val="003A00D1"/>
    <w:rsid w:val="003A220F"/>
    <w:rsid w:val="003A2B7E"/>
    <w:rsid w:val="003A2CA9"/>
    <w:rsid w:val="003A3586"/>
    <w:rsid w:val="003A375F"/>
    <w:rsid w:val="003A3D96"/>
    <w:rsid w:val="003A5677"/>
    <w:rsid w:val="003A622B"/>
    <w:rsid w:val="003A67C5"/>
    <w:rsid w:val="003A7220"/>
    <w:rsid w:val="003A791B"/>
    <w:rsid w:val="003A7972"/>
    <w:rsid w:val="003B027C"/>
    <w:rsid w:val="003B0C9A"/>
    <w:rsid w:val="003B1411"/>
    <w:rsid w:val="003B23D0"/>
    <w:rsid w:val="003B34E8"/>
    <w:rsid w:val="003B406E"/>
    <w:rsid w:val="003B4538"/>
    <w:rsid w:val="003B5386"/>
    <w:rsid w:val="003B6484"/>
    <w:rsid w:val="003B68AE"/>
    <w:rsid w:val="003B75FB"/>
    <w:rsid w:val="003B7EAF"/>
    <w:rsid w:val="003C0480"/>
    <w:rsid w:val="003C18F3"/>
    <w:rsid w:val="003C1960"/>
    <w:rsid w:val="003C2171"/>
    <w:rsid w:val="003C25EC"/>
    <w:rsid w:val="003C268E"/>
    <w:rsid w:val="003C2CC6"/>
    <w:rsid w:val="003C2E92"/>
    <w:rsid w:val="003C31E8"/>
    <w:rsid w:val="003C5839"/>
    <w:rsid w:val="003C7BB7"/>
    <w:rsid w:val="003D101D"/>
    <w:rsid w:val="003D1A0A"/>
    <w:rsid w:val="003D22C2"/>
    <w:rsid w:val="003D3026"/>
    <w:rsid w:val="003D3256"/>
    <w:rsid w:val="003D36C5"/>
    <w:rsid w:val="003D55F9"/>
    <w:rsid w:val="003D6BCC"/>
    <w:rsid w:val="003D7F6F"/>
    <w:rsid w:val="003D7FDA"/>
    <w:rsid w:val="003D7FFD"/>
    <w:rsid w:val="003E02B3"/>
    <w:rsid w:val="003E0EDD"/>
    <w:rsid w:val="003E18C3"/>
    <w:rsid w:val="003E1CD6"/>
    <w:rsid w:val="003E299D"/>
    <w:rsid w:val="003E3238"/>
    <w:rsid w:val="003E3FB4"/>
    <w:rsid w:val="003E427D"/>
    <w:rsid w:val="003E49EE"/>
    <w:rsid w:val="003E4AF5"/>
    <w:rsid w:val="003E56B6"/>
    <w:rsid w:val="003E5BE3"/>
    <w:rsid w:val="003E5E38"/>
    <w:rsid w:val="003E667B"/>
    <w:rsid w:val="003E6BC0"/>
    <w:rsid w:val="003E6C7C"/>
    <w:rsid w:val="003F0562"/>
    <w:rsid w:val="003F1152"/>
    <w:rsid w:val="003F203C"/>
    <w:rsid w:val="003F3619"/>
    <w:rsid w:val="003F4D6B"/>
    <w:rsid w:val="003F5B6A"/>
    <w:rsid w:val="003F636B"/>
    <w:rsid w:val="003F63B0"/>
    <w:rsid w:val="003F6D62"/>
    <w:rsid w:val="003F7AA8"/>
    <w:rsid w:val="0040076B"/>
    <w:rsid w:val="00400B4F"/>
    <w:rsid w:val="00402124"/>
    <w:rsid w:val="0040441C"/>
    <w:rsid w:val="004045F6"/>
    <w:rsid w:val="004049AE"/>
    <w:rsid w:val="00405AE1"/>
    <w:rsid w:val="00405EEB"/>
    <w:rsid w:val="004060F0"/>
    <w:rsid w:val="004069F0"/>
    <w:rsid w:val="00406A0D"/>
    <w:rsid w:val="00406E1B"/>
    <w:rsid w:val="00407AF0"/>
    <w:rsid w:val="00410106"/>
    <w:rsid w:val="00411064"/>
    <w:rsid w:val="00412449"/>
    <w:rsid w:val="00412F47"/>
    <w:rsid w:val="004133C9"/>
    <w:rsid w:val="00413485"/>
    <w:rsid w:val="00413542"/>
    <w:rsid w:val="004141DF"/>
    <w:rsid w:val="0041423E"/>
    <w:rsid w:val="00414518"/>
    <w:rsid w:val="00414A53"/>
    <w:rsid w:val="00414C3B"/>
    <w:rsid w:val="00416316"/>
    <w:rsid w:val="00416319"/>
    <w:rsid w:val="00416F27"/>
    <w:rsid w:val="00417203"/>
    <w:rsid w:val="00423443"/>
    <w:rsid w:val="00424AA4"/>
    <w:rsid w:val="00424B8A"/>
    <w:rsid w:val="00425AF3"/>
    <w:rsid w:val="00425ED6"/>
    <w:rsid w:val="00427468"/>
    <w:rsid w:val="00427ED2"/>
    <w:rsid w:val="004305DE"/>
    <w:rsid w:val="0043161F"/>
    <w:rsid w:val="004318ED"/>
    <w:rsid w:val="00431A33"/>
    <w:rsid w:val="00431D00"/>
    <w:rsid w:val="00432668"/>
    <w:rsid w:val="00432BF3"/>
    <w:rsid w:val="0043304B"/>
    <w:rsid w:val="00433432"/>
    <w:rsid w:val="00433657"/>
    <w:rsid w:val="0043414D"/>
    <w:rsid w:val="00434ABA"/>
    <w:rsid w:val="00434C49"/>
    <w:rsid w:val="00434E7D"/>
    <w:rsid w:val="00436385"/>
    <w:rsid w:val="00437789"/>
    <w:rsid w:val="004400F3"/>
    <w:rsid w:val="004415EA"/>
    <w:rsid w:val="00441620"/>
    <w:rsid w:val="004417FA"/>
    <w:rsid w:val="00443574"/>
    <w:rsid w:val="00443F9B"/>
    <w:rsid w:val="004451B3"/>
    <w:rsid w:val="00446E24"/>
    <w:rsid w:val="00446F27"/>
    <w:rsid w:val="00447BDE"/>
    <w:rsid w:val="00447D76"/>
    <w:rsid w:val="004502CC"/>
    <w:rsid w:val="00450688"/>
    <w:rsid w:val="00450C3B"/>
    <w:rsid w:val="00451943"/>
    <w:rsid w:val="00451B0F"/>
    <w:rsid w:val="0045260F"/>
    <w:rsid w:val="00452D42"/>
    <w:rsid w:val="0045350E"/>
    <w:rsid w:val="00453C0E"/>
    <w:rsid w:val="00455999"/>
    <w:rsid w:val="00455BA6"/>
    <w:rsid w:val="00455F9B"/>
    <w:rsid w:val="00456645"/>
    <w:rsid w:val="00456859"/>
    <w:rsid w:val="00456C5E"/>
    <w:rsid w:val="00456E57"/>
    <w:rsid w:val="00457292"/>
    <w:rsid w:val="00460162"/>
    <w:rsid w:val="00460639"/>
    <w:rsid w:val="00460CA0"/>
    <w:rsid w:val="00460FF8"/>
    <w:rsid w:val="004630C2"/>
    <w:rsid w:val="004648B8"/>
    <w:rsid w:val="00464E65"/>
    <w:rsid w:val="0046595E"/>
    <w:rsid w:val="004661A0"/>
    <w:rsid w:val="004662BC"/>
    <w:rsid w:val="00466C0C"/>
    <w:rsid w:val="00466CE6"/>
    <w:rsid w:val="004678FE"/>
    <w:rsid w:val="00467F9F"/>
    <w:rsid w:val="00470957"/>
    <w:rsid w:val="00471F3C"/>
    <w:rsid w:val="004720AF"/>
    <w:rsid w:val="00472447"/>
    <w:rsid w:val="0047320E"/>
    <w:rsid w:val="00473C69"/>
    <w:rsid w:val="004742A1"/>
    <w:rsid w:val="004746F6"/>
    <w:rsid w:val="00474A7A"/>
    <w:rsid w:val="0047616A"/>
    <w:rsid w:val="00476A39"/>
    <w:rsid w:val="0048035C"/>
    <w:rsid w:val="004808FD"/>
    <w:rsid w:val="004810B2"/>
    <w:rsid w:val="0048267E"/>
    <w:rsid w:val="00484136"/>
    <w:rsid w:val="0048530C"/>
    <w:rsid w:val="0048571C"/>
    <w:rsid w:val="004859C9"/>
    <w:rsid w:val="00485FDC"/>
    <w:rsid w:val="00486F56"/>
    <w:rsid w:val="00489A62"/>
    <w:rsid w:val="0049005E"/>
    <w:rsid w:val="00490C2A"/>
    <w:rsid w:val="004929B6"/>
    <w:rsid w:val="00492D65"/>
    <w:rsid w:val="0049380A"/>
    <w:rsid w:val="0049403B"/>
    <w:rsid w:val="00494C8D"/>
    <w:rsid w:val="00495B88"/>
    <w:rsid w:val="00495E37"/>
    <w:rsid w:val="00497770"/>
    <w:rsid w:val="004A21E5"/>
    <w:rsid w:val="004A2B86"/>
    <w:rsid w:val="004A3277"/>
    <w:rsid w:val="004A3DE3"/>
    <w:rsid w:val="004A4010"/>
    <w:rsid w:val="004A445E"/>
    <w:rsid w:val="004A4927"/>
    <w:rsid w:val="004A4AF4"/>
    <w:rsid w:val="004A4C52"/>
    <w:rsid w:val="004A5A7E"/>
    <w:rsid w:val="004A76F0"/>
    <w:rsid w:val="004A7796"/>
    <w:rsid w:val="004B2D05"/>
    <w:rsid w:val="004B4664"/>
    <w:rsid w:val="004B48B7"/>
    <w:rsid w:val="004B4EF5"/>
    <w:rsid w:val="004B5260"/>
    <w:rsid w:val="004B67F6"/>
    <w:rsid w:val="004B6819"/>
    <w:rsid w:val="004B7292"/>
    <w:rsid w:val="004B7E4A"/>
    <w:rsid w:val="004C02E2"/>
    <w:rsid w:val="004C0C3B"/>
    <w:rsid w:val="004C1718"/>
    <w:rsid w:val="004C1C59"/>
    <w:rsid w:val="004C1D86"/>
    <w:rsid w:val="004C290B"/>
    <w:rsid w:val="004C3316"/>
    <w:rsid w:val="004C42B5"/>
    <w:rsid w:val="004C4723"/>
    <w:rsid w:val="004C5B21"/>
    <w:rsid w:val="004C6CD1"/>
    <w:rsid w:val="004D05F3"/>
    <w:rsid w:val="004D199E"/>
    <w:rsid w:val="004D2083"/>
    <w:rsid w:val="004D2998"/>
    <w:rsid w:val="004D33A2"/>
    <w:rsid w:val="004D385E"/>
    <w:rsid w:val="004D43BB"/>
    <w:rsid w:val="004D4BC0"/>
    <w:rsid w:val="004D4F2F"/>
    <w:rsid w:val="004D50C3"/>
    <w:rsid w:val="004D6173"/>
    <w:rsid w:val="004D61F4"/>
    <w:rsid w:val="004D7509"/>
    <w:rsid w:val="004E0126"/>
    <w:rsid w:val="004E015B"/>
    <w:rsid w:val="004E0513"/>
    <w:rsid w:val="004E06B9"/>
    <w:rsid w:val="004E11A6"/>
    <w:rsid w:val="004E15A6"/>
    <w:rsid w:val="004E1736"/>
    <w:rsid w:val="004E1A37"/>
    <w:rsid w:val="004E2808"/>
    <w:rsid w:val="004E6B46"/>
    <w:rsid w:val="004F185A"/>
    <w:rsid w:val="004F2343"/>
    <w:rsid w:val="004F2640"/>
    <w:rsid w:val="004F2D29"/>
    <w:rsid w:val="004F2E39"/>
    <w:rsid w:val="004F5DBC"/>
    <w:rsid w:val="004F6326"/>
    <w:rsid w:val="004F6C52"/>
    <w:rsid w:val="004F79E9"/>
    <w:rsid w:val="004F7F6F"/>
    <w:rsid w:val="00500A90"/>
    <w:rsid w:val="005033BA"/>
    <w:rsid w:val="005039B9"/>
    <w:rsid w:val="00503B03"/>
    <w:rsid w:val="00505162"/>
    <w:rsid w:val="00506037"/>
    <w:rsid w:val="005107EB"/>
    <w:rsid w:val="00510D88"/>
    <w:rsid w:val="0051114D"/>
    <w:rsid w:val="00511DA6"/>
    <w:rsid w:val="005122FB"/>
    <w:rsid w:val="005130CE"/>
    <w:rsid w:val="005147F2"/>
    <w:rsid w:val="005149E3"/>
    <w:rsid w:val="00514F76"/>
    <w:rsid w:val="00515398"/>
    <w:rsid w:val="00515D25"/>
    <w:rsid w:val="005167D2"/>
    <w:rsid w:val="00516A49"/>
    <w:rsid w:val="00520087"/>
    <w:rsid w:val="00520302"/>
    <w:rsid w:val="0052033E"/>
    <w:rsid w:val="00520545"/>
    <w:rsid w:val="00521E8D"/>
    <w:rsid w:val="00521F1C"/>
    <w:rsid w:val="00522900"/>
    <w:rsid w:val="00523182"/>
    <w:rsid w:val="0052331C"/>
    <w:rsid w:val="005247B3"/>
    <w:rsid w:val="00525573"/>
    <w:rsid w:val="0052579F"/>
    <w:rsid w:val="005262FC"/>
    <w:rsid w:val="00526752"/>
    <w:rsid w:val="005300EA"/>
    <w:rsid w:val="005305F2"/>
    <w:rsid w:val="00531082"/>
    <w:rsid w:val="005317C6"/>
    <w:rsid w:val="00531A8A"/>
    <w:rsid w:val="00531A9E"/>
    <w:rsid w:val="0053332D"/>
    <w:rsid w:val="00533CD4"/>
    <w:rsid w:val="00534413"/>
    <w:rsid w:val="0053452C"/>
    <w:rsid w:val="00534A26"/>
    <w:rsid w:val="00535985"/>
    <w:rsid w:val="00535CEF"/>
    <w:rsid w:val="00536294"/>
    <w:rsid w:val="0053692F"/>
    <w:rsid w:val="00536B6B"/>
    <w:rsid w:val="00536E5B"/>
    <w:rsid w:val="005373E6"/>
    <w:rsid w:val="005378D2"/>
    <w:rsid w:val="00537EAE"/>
    <w:rsid w:val="00537EE2"/>
    <w:rsid w:val="00540B09"/>
    <w:rsid w:val="00540C90"/>
    <w:rsid w:val="00540F0A"/>
    <w:rsid w:val="005412EF"/>
    <w:rsid w:val="005419F6"/>
    <w:rsid w:val="0054204A"/>
    <w:rsid w:val="005423E3"/>
    <w:rsid w:val="00542B1B"/>
    <w:rsid w:val="00542CE1"/>
    <w:rsid w:val="005430C3"/>
    <w:rsid w:val="0054354F"/>
    <w:rsid w:val="00543666"/>
    <w:rsid w:val="0054413A"/>
    <w:rsid w:val="0054430F"/>
    <w:rsid w:val="0054436B"/>
    <w:rsid w:val="0054446B"/>
    <w:rsid w:val="005447B9"/>
    <w:rsid w:val="0054599C"/>
    <w:rsid w:val="00545BAA"/>
    <w:rsid w:val="00545E7D"/>
    <w:rsid w:val="00546ACB"/>
    <w:rsid w:val="00550080"/>
    <w:rsid w:val="00550954"/>
    <w:rsid w:val="00550AAA"/>
    <w:rsid w:val="005517DC"/>
    <w:rsid w:val="0055331F"/>
    <w:rsid w:val="0055447D"/>
    <w:rsid w:val="00554493"/>
    <w:rsid w:val="0055542E"/>
    <w:rsid w:val="005558C7"/>
    <w:rsid w:val="00556238"/>
    <w:rsid w:val="00557F4F"/>
    <w:rsid w:val="005606E5"/>
    <w:rsid w:val="00560B1A"/>
    <w:rsid w:val="00560FAE"/>
    <w:rsid w:val="00562360"/>
    <w:rsid w:val="0056248D"/>
    <w:rsid w:val="00562974"/>
    <w:rsid w:val="0056360A"/>
    <w:rsid w:val="00563863"/>
    <w:rsid w:val="00564857"/>
    <w:rsid w:val="00570760"/>
    <w:rsid w:val="0057124C"/>
    <w:rsid w:val="00571A9A"/>
    <w:rsid w:val="00571FAF"/>
    <w:rsid w:val="00573679"/>
    <w:rsid w:val="005736E1"/>
    <w:rsid w:val="00573868"/>
    <w:rsid w:val="00573A1A"/>
    <w:rsid w:val="005740BC"/>
    <w:rsid w:val="00574D97"/>
    <w:rsid w:val="0057512D"/>
    <w:rsid w:val="00576A8A"/>
    <w:rsid w:val="00576BD2"/>
    <w:rsid w:val="00576C4F"/>
    <w:rsid w:val="00577973"/>
    <w:rsid w:val="00577C00"/>
    <w:rsid w:val="00580562"/>
    <w:rsid w:val="00580A75"/>
    <w:rsid w:val="00581240"/>
    <w:rsid w:val="00582220"/>
    <w:rsid w:val="005831AE"/>
    <w:rsid w:val="00583E35"/>
    <w:rsid w:val="00583E4E"/>
    <w:rsid w:val="00583F08"/>
    <w:rsid w:val="005859A4"/>
    <w:rsid w:val="005864D6"/>
    <w:rsid w:val="00587728"/>
    <w:rsid w:val="00590083"/>
    <w:rsid w:val="00591707"/>
    <w:rsid w:val="0059410A"/>
    <w:rsid w:val="00594927"/>
    <w:rsid w:val="00595590"/>
    <w:rsid w:val="00596C7C"/>
    <w:rsid w:val="00597B8B"/>
    <w:rsid w:val="005A0169"/>
    <w:rsid w:val="005A0A29"/>
    <w:rsid w:val="005A13F6"/>
    <w:rsid w:val="005A1ED6"/>
    <w:rsid w:val="005A23F5"/>
    <w:rsid w:val="005A579D"/>
    <w:rsid w:val="005A67C5"/>
    <w:rsid w:val="005A6800"/>
    <w:rsid w:val="005A7937"/>
    <w:rsid w:val="005A7A69"/>
    <w:rsid w:val="005B109A"/>
    <w:rsid w:val="005B26F0"/>
    <w:rsid w:val="005B299D"/>
    <w:rsid w:val="005B41C6"/>
    <w:rsid w:val="005B427D"/>
    <w:rsid w:val="005B4381"/>
    <w:rsid w:val="005B47D2"/>
    <w:rsid w:val="005B4AC0"/>
    <w:rsid w:val="005B4CF4"/>
    <w:rsid w:val="005B517D"/>
    <w:rsid w:val="005B612C"/>
    <w:rsid w:val="005B696B"/>
    <w:rsid w:val="005B6AB7"/>
    <w:rsid w:val="005B7A81"/>
    <w:rsid w:val="005C0501"/>
    <w:rsid w:val="005C0942"/>
    <w:rsid w:val="005C0D2F"/>
    <w:rsid w:val="005C2534"/>
    <w:rsid w:val="005C4C93"/>
    <w:rsid w:val="005C6B47"/>
    <w:rsid w:val="005C7157"/>
    <w:rsid w:val="005C7B95"/>
    <w:rsid w:val="005D058E"/>
    <w:rsid w:val="005D0B02"/>
    <w:rsid w:val="005D1A33"/>
    <w:rsid w:val="005D2997"/>
    <w:rsid w:val="005D3658"/>
    <w:rsid w:val="005D48A3"/>
    <w:rsid w:val="005D5539"/>
    <w:rsid w:val="005D603E"/>
    <w:rsid w:val="005D6647"/>
    <w:rsid w:val="005D7823"/>
    <w:rsid w:val="005E02C3"/>
    <w:rsid w:val="005E038D"/>
    <w:rsid w:val="005E0FE1"/>
    <w:rsid w:val="005E122A"/>
    <w:rsid w:val="005E24F9"/>
    <w:rsid w:val="005E2A8B"/>
    <w:rsid w:val="005E3280"/>
    <w:rsid w:val="005E4325"/>
    <w:rsid w:val="005E59CF"/>
    <w:rsid w:val="005E5EF2"/>
    <w:rsid w:val="005E5F35"/>
    <w:rsid w:val="005E682B"/>
    <w:rsid w:val="005E6C77"/>
    <w:rsid w:val="005E7FD5"/>
    <w:rsid w:val="005F058C"/>
    <w:rsid w:val="005F07C0"/>
    <w:rsid w:val="005F1EE4"/>
    <w:rsid w:val="005F3512"/>
    <w:rsid w:val="005F3671"/>
    <w:rsid w:val="005F40FE"/>
    <w:rsid w:val="005F4E85"/>
    <w:rsid w:val="005F56E6"/>
    <w:rsid w:val="005F5F3B"/>
    <w:rsid w:val="005F6772"/>
    <w:rsid w:val="005F6F43"/>
    <w:rsid w:val="0060051F"/>
    <w:rsid w:val="0060063E"/>
    <w:rsid w:val="006013AD"/>
    <w:rsid w:val="00601925"/>
    <w:rsid w:val="00602BC8"/>
    <w:rsid w:val="00602F39"/>
    <w:rsid w:val="00603A81"/>
    <w:rsid w:val="00603CD0"/>
    <w:rsid w:val="00603E01"/>
    <w:rsid w:val="00605789"/>
    <w:rsid w:val="006058EF"/>
    <w:rsid w:val="00605D50"/>
    <w:rsid w:val="00606239"/>
    <w:rsid w:val="006104E0"/>
    <w:rsid w:val="00610B1F"/>
    <w:rsid w:val="00610FCB"/>
    <w:rsid w:val="00611AA1"/>
    <w:rsid w:val="00611BA0"/>
    <w:rsid w:val="00611D32"/>
    <w:rsid w:val="00611E3B"/>
    <w:rsid w:val="00612185"/>
    <w:rsid w:val="00612317"/>
    <w:rsid w:val="00612D5B"/>
    <w:rsid w:val="00613EAF"/>
    <w:rsid w:val="00614329"/>
    <w:rsid w:val="00614C57"/>
    <w:rsid w:val="006151AD"/>
    <w:rsid w:val="006151F6"/>
    <w:rsid w:val="00615962"/>
    <w:rsid w:val="00616E7F"/>
    <w:rsid w:val="006178D5"/>
    <w:rsid w:val="00617C39"/>
    <w:rsid w:val="00617DA5"/>
    <w:rsid w:val="00617E56"/>
    <w:rsid w:val="006209DB"/>
    <w:rsid w:val="00620CB2"/>
    <w:rsid w:val="00621197"/>
    <w:rsid w:val="006216BE"/>
    <w:rsid w:val="00624BF8"/>
    <w:rsid w:val="00624F31"/>
    <w:rsid w:val="006252EA"/>
    <w:rsid w:val="0062534A"/>
    <w:rsid w:val="0062673D"/>
    <w:rsid w:val="00626B2A"/>
    <w:rsid w:val="00626DCA"/>
    <w:rsid w:val="006271C1"/>
    <w:rsid w:val="00627FB2"/>
    <w:rsid w:val="00630C70"/>
    <w:rsid w:val="0063110E"/>
    <w:rsid w:val="00631363"/>
    <w:rsid w:val="00632295"/>
    <w:rsid w:val="0063286F"/>
    <w:rsid w:val="00632F8E"/>
    <w:rsid w:val="00632FD2"/>
    <w:rsid w:val="006341F3"/>
    <w:rsid w:val="0063599D"/>
    <w:rsid w:val="00635A01"/>
    <w:rsid w:val="00635D91"/>
    <w:rsid w:val="00635E6E"/>
    <w:rsid w:val="00636345"/>
    <w:rsid w:val="0063683C"/>
    <w:rsid w:val="006369D3"/>
    <w:rsid w:val="00636C7B"/>
    <w:rsid w:val="0063763E"/>
    <w:rsid w:val="00641D74"/>
    <w:rsid w:val="00642A33"/>
    <w:rsid w:val="006430DF"/>
    <w:rsid w:val="006450AF"/>
    <w:rsid w:val="00645C07"/>
    <w:rsid w:val="0064703C"/>
    <w:rsid w:val="0064707C"/>
    <w:rsid w:val="00647412"/>
    <w:rsid w:val="00647C0D"/>
    <w:rsid w:val="00650372"/>
    <w:rsid w:val="00651B05"/>
    <w:rsid w:val="00652DAC"/>
    <w:rsid w:val="006530A1"/>
    <w:rsid w:val="00653777"/>
    <w:rsid w:val="00654A8D"/>
    <w:rsid w:val="0065542C"/>
    <w:rsid w:val="006555E3"/>
    <w:rsid w:val="006556FC"/>
    <w:rsid w:val="00656DDE"/>
    <w:rsid w:val="0065726F"/>
    <w:rsid w:val="006579D5"/>
    <w:rsid w:val="00660019"/>
    <w:rsid w:val="006604FF"/>
    <w:rsid w:val="00660674"/>
    <w:rsid w:val="00660D96"/>
    <w:rsid w:val="00660E49"/>
    <w:rsid w:val="006617E3"/>
    <w:rsid w:val="006620DB"/>
    <w:rsid w:val="00662150"/>
    <w:rsid w:val="006622F1"/>
    <w:rsid w:val="006630C9"/>
    <w:rsid w:val="0066359E"/>
    <w:rsid w:val="006647AE"/>
    <w:rsid w:val="00664806"/>
    <w:rsid w:val="006660F6"/>
    <w:rsid w:val="006662DC"/>
    <w:rsid w:val="00666589"/>
    <w:rsid w:val="00666EED"/>
    <w:rsid w:val="0066745F"/>
    <w:rsid w:val="00667487"/>
    <w:rsid w:val="006676E4"/>
    <w:rsid w:val="00667D44"/>
    <w:rsid w:val="006708FE"/>
    <w:rsid w:val="00670B1E"/>
    <w:rsid w:val="00670DE7"/>
    <w:rsid w:val="00671147"/>
    <w:rsid w:val="006715F9"/>
    <w:rsid w:val="0067181B"/>
    <w:rsid w:val="00673185"/>
    <w:rsid w:val="00673C40"/>
    <w:rsid w:val="00673E0A"/>
    <w:rsid w:val="00674961"/>
    <w:rsid w:val="00674A09"/>
    <w:rsid w:val="00674BB2"/>
    <w:rsid w:val="00674CCA"/>
    <w:rsid w:val="00674DDD"/>
    <w:rsid w:val="00675411"/>
    <w:rsid w:val="00676660"/>
    <w:rsid w:val="00677CD4"/>
    <w:rsid w:val="0068105E"/>
    <w:rsid w:val="00681375"/>
    <w:rsid w:val="00681E88"/>
    <w:rsid w:val="00682746"/>
    <w:rsid w:val="0068311C"/>
    <w:rsid w:val="00683151"/>
    <w:rsid w:val="00683AA1"/>
    <w:rsid w:val="00683C53"/>
    <w:rsid w:val="006863E4"/>
    <w:rsid w:val="00687A9F"/>
    <w:rsid w:val="00687DCA"/>
    <w:rsid w:val="0069004F"/>
    <w:rsid w:val="006911F8"/>
    <w:rsid w:val="00692395"/>
    <w:rsid w:val="006928C4"/>
    <w:rsid w:val="00693837"/>
    <w:rsid w:val="00694B6B"/>
    <w:rsid w:val="00694F44"/>
    <w:rsid w:val="006953D0"/>
    <w:rsid w:val="00697B5C"/>
    <w:rsid w:val="006A0080"/>
    <w:rsid w:val="006A00B9"/>
    <w:rsid w:val="006A04AA"/>
    <w:rsid w:val="006A04D2"/>
    <w:rsid w:val="006A05C9"/>
    <w:rsid w:val="006A0FDC"/>
    <w:rsid w:val="006A1578"/>
    <w:rsid w:val="006A15BA"/>
    <w:rsid w:val="006A15C1"/>
    <w:rsid w:val="006A1922"/>
    <w:rsid w:val="006A358B"/>
    <w:rsid w:val="006A3ED0"/>
    <w:rsid w:val="006A4055"/>
    <w:rsid w:val="006A4942"/>
    <w:rsid w:val="006A5486"/>
    <w:rsid w:val="006A57FB"/>
    <w:rsid w:val="006A6023"/>
    <w:rsid w:val="006A6807"/>
    <w:rsid w:val="006A6F9A"/>
    <w:rsid w:val="006A72EE"/>
    <w:rsid w:val="006A76BD"/>
    <w:rsid w:val="006B0375"/>
    <w:rsid w:val="006B103C"/>
    <w:rsid w:val="006B140B"/>
    <w:rsid w:val="006B18E0"/>
    <w:rsid w:val="006B1954"/>
    <w:rsid w:val="006B238C"/>
    <w:rsid w:val="006B2BDD"/>
    <w:rsid w:val="006B2C91"/>
    <w:rsid w:val="006B442B"/>
    <w:rsid w:val="006B517E"/>
    <w:rsid w:val="006B5254"/>
    <w:rsid w:val="006B5332"/>
    <w:rsid w:val="006B7DA3"/>
    <w:rsid w:val="006C07A4"/>
    <w:rsid w:val="006C0BCA"/>
    <w:rsid w:val="006C0CFC"/>
    <w:rsid w:val="006C0FB1"/>
    <w:rsid w:val="006C1D0B"/>
    <w:rsid w:val="006C2683"/>
    <w:rsid w:val="006C27E2"/>
    <w:rsid w:val="006C49F5"/>
    <w:rsid w:val="006C5315"/>
    <w:rsid w:val="006D04FA"/>
    <w:rsid w:val="006D09A8"/>
    <w:rsid w:val="006D0BC8"/>
    <w:rsid w:val="006D10D3"/>
    <w:rsid w:val="006D2D11"/>
    <w:rsid w:val="006D3D78"/>
    <w:rsid w:val="006D3EC7"/>
    <w:rsid w:val="006D4E32"/>
    <w:rsid w:val="006D577D"/>
    <w:rsid w:val="006D583B"/>
    <w:rsid w:val="006D5A85"/>
    <w:rsid w:val="006D5E97"/>
    <w:rsid w:val="006D6AA5"/>
    <w:rsid w:val="006D77E6"/>
    <w:rsid w:val="006D792A"/>
    <w:rsid w:val="006E0C6E"/>
    <w:rsid w:val="006E3026"/>
    <w:rsid w:val="006E4962"/>
    <w:rsid w:val="006E4B5C"/>
    <w:rsid w:val="006E654E"/>
    <w:rsid w:val="006E6F9B"/>
    <w:rsid w:val="006E7949"/>
    <w:rsid w:val="006F0618"/>
    <w:rsid w:val="006F0EA3"/>
    <w:rsid w:val="006F16C2"/>
    <w:rsid w:val="006F1802"/>
    <w:rsid w:val="006F18A0"/>
    <w:rsid w:val="006F1910"/>
    <w:rsid w:val="006F19E7"/>
    <w:rsid w:val="006F1AB5"/>
    <w:rsid w:val="006F1C18"/>
    <w:rsid w:val="006F1EF9"/>
    <w:rsid w:val="006F1F78"/>
    <w:rsid w:val="006F258C"/>
    <w:rsid w:val="006F366B"/>
    <w:rsid w:val="006F432D"/>
    <w:rsid w:val="006F6054"/>
    <w:rsid w:val="007000C2"/>
    <w:rsid w:val="007008F8"/>
    <w:rsid w:val="00700F26"/>
    <w:rsid w:val="00701A42"/>
    <w:rsid w:val="00701F3D"/>
    <w:rsid w:val="00702104"/>
    <w:rsid w:val="00702262"/>
    <w:rsid w:val="007033AD"/>
    <w:rsid w:val="00703C92"/>
    <w:rsid w:val="00704F25"/>
    <w:rsid w:val="00705602"/>
    <w:rsid w:val="007066A0"/>
    <w:rsid w:val="00706BC6"/>
    <w:rsid w:val="0070700E"/>
    <w:rsid w:val="0070756D"/>
    <w:rsid w:val="007078B2"/>
    <w:rsid w:val="00710987"/>
    <w:rsid w:val="00710F99"/>
    <w:rsid w:val="0071157D"/>
    <w:rsid w:val="00711944"/>
    <w:rsid w:val="00712137"/>
    <w:rsid w:val="007127F7"/>
    <w:rsid w:val="007129CA"/>
    <w:rsid w:val="0071396A"/>
    <w:rsid w:val="00713B2A"/>
    <w:rsid w:val="00713BD8"/>
    <w:rsid w:val="00713D94"/>
    <w:rsid w:val="00714D95"/>
    <w:rsid w:val="007158D0"/>
    <w:rsid w:val="00715919"/>
    <w:rsid w:val="00715A9C"/>
    <w:rsid w:val="0071623E"/>
    <w:rsid w:val="0071724C"/>
    <w:rsid w:val="00720B5F"/>
    <w:rsid w:val="0072128F"/>
    <w:rsid w:val="007215CB"/>
    <w:rsid w:val="00721B8F"/>
    <w:rsid w:val="00721FDF"/>
    <w:rsid w:val="007233F4"/>
    <w:rsid w:val="00723739"/>
    <w:rsid w:val="00724004"/>
    <w:rsid w:val="00724546"/>
    <w:rsid w:val="00724B60"/>
    <w:rsid w:val="0072671C"/>
    <w:rsid w:val="007278E6"/>
    <w:rsid w:val="00730147"/>
    <w:rsid w:val="00730154"/>
    <w:rsid w:val="00730184"/>
    <w:rsid w:val="007319CD"/>
    <w:rsid w:val="00731B7C"/>
    <w:rsid w:val="00732210"/>
    <w:rsid w:val="00732E35"/>
    <w:rsid w:val="00732EB1"/>
    <w:rsid w:val="00732F20"/>
    <w:rsid w:val="00733DC3"/>
    <w:rsid w:val="0073504E"/>
    <w:rsid w:val="00735979"/>
    <w:rsid w:val="00735F2A"/>
    <w:rsid w:val="007379A1"/>
    <w:rsid w:val="00737FDF"/>
    <w:rsid w:val="007402F8"/>
    <w:rsid w:val="007405ED"/>
    <w:rsid w:val="00740846"/>
    <w:rsid w:val="00740AE1"/>
    <w:rsid w:val="00741E0D"/>
    <w:rsid w:val="00742D51"/>
    <w:rsid w:val="00742EDE"/>
    <w:rsid w:val="007430A9"/>
    <w:rsid w:val="00743C69"/>
    <w:rsid w:val="00744E6F"/>
    <w:rsid w:val="007459CB"/>
    <w:rsid w:val="00746E0B"/>
    <w:rsid w:val="007472AB"/>
    <w:rsid w:val="00747436"/>
    <w:rsid w:val="00747EF2"/>
    <w:rsid w:val="00750BAE"/>
    <w:rsid w:val="0075112B"/>
    <w:rsid w:val="0075121F"/>
    <w:rsid w:val="00751963"/>
    <w:rsid w:val="0075282E"/>
    <w:rsid w:val="00754FD6"/>
    <w:rsid w:val="00757762"/>
    <w:rsid w:val="007601D2"/>
    <w:rsid w:val="00760CCC"/>
    <w:rsid w:val="007615F0"/>
    <w:rsid w:val="007631A3"/>
    <w:rsid w:val="00764FE5"/>
    <w:rsid w:val="00765E80"/>
    <w:rsid w:val="007679A1"/>
    <w:rsid w:val="00770401"/>
    <w:rsid w:val="00771B64"/>
    <w:rsid w:val="00772243"/>
    <w:rsid w:val="0077248C"/>
    <w:rsid w:val="00772BC7"/>
    <w:rsid w:val="0077404A"/>
    <w:rsid w:val="00774587"/>
    <w:rsid w:val="00774AD2"/>
    <w:rsid w:val="00774C66"/>
    <w:rsid w:val="007753F5"/>
    <w:rsid w:val="00776484"/>
    <w:rsid w:val="00776CFC"/>
    <w:rsid w:val="00776E82"/>
    <w:rsid w:val="00777393"/>
    <w:rsid w:val="00777DE7"/>
    <w:rsid w:val="0078033E"/>
    <w:rsid w:val="0078111B"/>
    <w:rsid w:val="007813DF"/>
    <w:rsid w:val="00781441"/>
    <w:rsid w:val="00782705"/>
    <w:rsid w:val="0078289E"/>
    <w:rsid w:val="00782E75"/>
    <w:rsid w:val="00783BAE"/>
    <w:rsid w:val="00784708"/>
    <w:rsid w:val="00784E01"/>
    <w:rsid w:val="00785DD7"/>
    <w:rsid w:val="0078674D"/>
    <w:rsid w:val="00787462"/>
    <w:rsid w:val="00790852"/>
    <w:rsid w:val="0079122A"/>
    <w:rsid w:val="00791A03"/>
    <w:rsid w:val="007925D8"/>
    <w:rsid w:val="007943D6"/>
    <w:rsid w:val="007945F1"/>
    <w:rsid w:val="0079574C"/>
    <w:rsid w:val="007960BE"/>
    <w:rsid w:val="00796B61"/>
    <w:rsid w:val="00797C0A"/>
    <w:rsid w:val="007A0E91"/>
    <w:rsid w:val="007A13D0"/>
    <w:rsid w:val="007A1706"/>
    <w:rsid w:val="007A20DC"/>
    <w:rsid w:val="007A2314"/>
    <w:rsid w:val="007A287D"/>
    <w:rsid w:val="007A4592"/>
    <w:rsid w:val="007A5C53"/>
    <w:rsid w:val="007A6277"/>
    <w:rsid w:val="007A6909"/>
    <w:rsid w:val="007A7A59"/>
    <w:rsid w:val="007A7BDB"/>
    <w:rsid w:val="007A7C69"/>
    <w:rsid w:val="007A7F0A"/>
    <w:rsid w:val="007B00EE"/>
    <w:rsid w:val="007B0666"/>
    <w:rsid w:val="007B0C6F"/>
    <w:rsid w:val="007B0D8A"/>
    <w:rsid w:val="007B0F70"/>
    <w:rsid w:val="007B283C"/>
    <w:rsid w:val="007B492C"/>
    <w:rsid w:val="007B4B81"/>
    <w:rsid w:val="007B73F8"/>
    <w:rsid w:val="007B744E"/>
    <w:rsid w:val="007C1564"/>
    <w:rsid w:val="007C1F1B"/>
    <w:rsid w:val="007C2F1D"/>
    <w:rsid w:val="007C38C0"/>
    <w:rsid w:val="007C448C"/>
    <w:rsid w:val="007C5220"/>
    <w:rsid w:val="007C5738"/>
    <w:rsid w:val="007C5E77"/>
    <w:rsid w:val="007C64B0"/>
    <w:rsid w:val="007C6E02"/>
    <w:rsid w:val="007D2A8F"/>
    <w:rsid w:val="007D3035"/>
    <w:rsid w:val="007D33F4"/>
    <w:rsid w:val="007D3F41"/>
    <w:rsid w:val="007D4400"/>
    <w:rsid w:val="007D6FCA"/>
    <w:rsid w:val="007E0165"/>
    <w:rsid w:val="007E1CEF"/>
    <w:rsid w:val="007E3195"/>
    <w:rsid w:val="007E3B16"/>
    <w:rsid w:val="007E4524"/>
    <w:rsid w:val="007E4C46"/>
    <w:rsid w:val="007E4FB4"/>
    <w:rsid w:val="007E5A13"/>
    <w:rsid w:val="007E613D"/>
    <w:rsid w:val="007E79AA"/>
    <w:rsid w:val="007F04E3"/>
    <w:rsid w:val="007F1620"/>
    <w:rsid w:val="007F3639"/>
    <w:rsid w:val="007F3825"/>
    <w:rsid w:val="007F38A7"/>
    <w:rsid w:val="007F38C9"/>
    <w:rsid w:val="007F4206"/>
    <w:rsid w:val="007F4BEC"/>
    <w:rsid w:val="007F520B"/>
    <w:rsid w:val="007F53EA"/>
    <w:rsid w:val="007F5693"/>
    <w:rsid w:val="007F576F"/>
    <w:rsid w:val="007F6B89"/>
    <w:rsid w:val="007F7346"/>
    <w:rsid w:val="007F7993"/>
    <w:rsid w:val="007F7DF3"/>
    <w:rsid w:val="007F7F2B"/>
    <w:rsid w:val="007F7FF8"/>
    <w:rsid w:val="008004E7"/>
    <w:rsid w:val="0080130F"/>
    <w:rsid w:val="008014C6"/>
    <w:rsid w:val="00801DBB"/>
    <w:rsid w:val="0080239D"/>
    <w:rsid w:val="00802505"/>
    <w:rsid w:val="00803514"/>
    <w:rsid w:val="00804716"/>
    <w:rsid w:val="00805AF7"/>
    <w:rsid w:val="008060D8"/>
    <w:rsid w:val="00806E0D"/>
    <w:rsid w:val="00806F5D"/>
    <w:rsid w:val="008073A3"/>
    <w:rsid w:val="00810FDC"/>
    <w:rsid w:val="008117B0"/>
    <w:rsid w:val="00812A4D"/>
    <w:rsid w:val="00813002"/>
    <w:rsid w:val="00813960"/>
    <w:rsid w:val="008143F6"/>
    <w:rsid w:val="008144BA"/>
    <w:rsid w:val="00814647"/>
    <w:rsid w:val="008147F2"/>
    <w:rsid w:val="00814D6F"/>
    <w:rsid w:val="00815224"/>
    <w:rsid w:val="008211AE"/>
    <w:rsid w:val="00821ABB"/>
    <w:rsid w:val="00821DE6"/>
    <w:rsid w:val="00823446"/>
    <w:rsid w:val="008236B0"/>
    <w:rsid w:val="00823C68"/>
    <w:rsid w:val="00825192"/>
    <w:rsid w:val="00825928"/>
    <w:rsid w:val="00825B6E"/>
    <w:rsid w:val="00825C63"/>
    <w:rsid w:val="00825D58"/>
    <w:rsid w:val="00826183"/>
    <w:rsid w:val="008279F2"/>
    <w:rsid w:val="00827D6E"/>
    <w:rsid w:val="00827F01"/>
    <w:rsid w:val="008301EE"/>
    <w:rsid w:val="008304B1"/>
    <w:rsid w:val="00831940"/>
    <w:rsid w:val="00831F56"/>
    <w:rsid w:val="0083287F"/>
    <w:rsid w:val="00832A5B"/>
    <w:rsid w:val="00832B1A"/>
    <w:rsid w:val="00833306"/>
    <w:rsid w:val="008333AA"/>
    <w:rsid w:val="0083472E"/>
    <w:rsid w:val="00834C72"/>
    <w:rsid w:val="00835468"/>
    <w:rsid w:val="00835664"/>
    <w:rsid w:val="008359BF"/>
    <w:rsid w:val="00836224"/>
    <w:rsid w:val="00837CBD"/>
    <w:rsid w:val="00840539"/>
    <w:rsid w:val="00840AD4"/>
    <w:rsid w:val="008412B0"/>
    <w:rsid w:val="00841BD8"/>
    <w:rsid w:val="00842470"/>
    <w:rsid w:val="00842FEC"/>
    <w:rsid w:val="008439B5"/>
    <w:rsid w:val="00845648"/>
    <w:rsid w:val="00845A1B"/>
    <w:rsid w:val="0084634E"/>
    <w:rsid w:val="00846849"/>
    <w:rsid w:val="00847CAE"/>
    <w:rsid w:val="0085006E"/>
    <w:rsid w:val="008510E5"/>
    <w:rsid w:val="0085503D"/>
    <w:rsid w:val="00855713"/>
    <w:rsid w:val="0085703B"/>
    <w:rsid w:val="008575EE"/>
    <w:rsid w:val="00857ED3"/>
    <w:rsid w:val="00860687"/>
    <w:rsid w:val="00860AEF"/>
    <w:rsid w:val="00861985"/>
    <w:rsid w:val="00861C54"/>
    <w:rsid w:val="00862022"/>
    <w:rsid w:val="0086276F"/>
    <w:rsid w:val="00862C38"/>
    <w:rsid w:val="00863399"/>
    <w:rsid w:val="008646FE"/>
    <w:rsid w:val="00864D3E"/>
    <w:rsid w:val="00864EC6"/>
    <w:rsid w:val="00864EDE"/>
    <w:rsid w:val="00866581"/>
    <w:rsid w:val="00866D19"/>
    <w:rsid w:val="00867008"/>
    <w:rsid w:val="008674E0"/>
    <w:rsid w:val="008675A6"/>
    <w:rsid w:val="0086769E"/>
    <w:rsid w:val="0086796A"/>
    <w:rsid w:val="008700E8"/>
    <w:rsid w:val="00870457"/>
    <w:rsid w:val="008706F1"/>
    <w:rsid w:val="00870DA9"/>
    <w:rsid w:val="00871476"/>
    <w:rsid w:val="008717E2"/>
    <w:rsid w:val="00872BDA"/>
    <w:rsid w:val="00873365"/>
    <w:rsid w:val="00873A97"/>
    <w:rsid w:val="00873E03"/>
    <w:rsid w:val="00874655"/>
    <w:rsid w:val="0087580B"/>
    <w:rsid w:val="008767D9"/>
    <w:rsid w:val="00876A43"/>
    <w:rsid w:val="00876C06"/>
    <w:rsid w:val="0087717E"/>
    <w:rsid w:val="0087746E"/>
    <w:rsid w:val="008777D4"/>
    <w:rsid w:val="00877A9C"/>
    <w:rsid w:val="00877C58"/>
    <w:rsid w:val="00877EFE"/>
    <w:rsid w:val="0088084C"/>
    <w:rsid w:val="00880926"/>
    <w:rsid w:val="00880D9A"/>
    <w:rsid w:val="008817E0"/>
    <w:rsid w:val="00881DE0"/>
    <w:rsid w:val="008828A3"/>
    <w:rsid w:val="00883034"/>
    <w:rsid w:val="00883512"/>
    <w:rsid w:val="00883894"/>
    <w:rsid w:val="00883CBD"/>
    <w:rsid w:val="008849F4"/>
    <w:rsid w:val="00885FF9"/>
    <w:rsid w:val="00886614"/>
    <w:rsid w:val="00886BD8"/>
    <w:rsid w:val="00887007"/>
    <w:rsid w:val="008875C4"/>
    <w:rsid w:val="008878FB"/>
    <w:rsid w:val="00890CCA"/>
    <w:rsid w:val="00891B66"/>
    <w:rsid w:val="008929D7"/>
    <w:rsid w:val="00892FC5"/>
    <w:rsid w:val="008930FF"/>
    <w:rsid w:val="00893293"/>
    <w:rsid w:val="00893374"/>
    <w:rsid w:val="0089431D"/>
    <w:rsid w:val="00894C55"/>
    <w:rsid w:val="00894C96"/>
    <w:rsid w:val="00894F50"/>
    <w:rsid w:val="00895E08"/>
    <w:rsid w:val="00896308"/>
    <w:rsid w:val="008A057A"/>
    <w:rsid w:val="008A1607"/>
    <w:rsid w:val="008A30B3"/>
    <w:rsid w:val="008A33E8"/>
    <w:rsid w:val="008A3671"/>
    <w:rsid w:val="008A3689"/>
    <w:rsid w:val="008A3CBA"/>
    <w:rsid w:val="008A4D33"/>
    <w:rsid w:val="008A4F43"/>
    <w:rsid w:val="008A5001"/>
    <w:rsid w:val="008A54A8"/>
    <w:rsid w:val="008A5684"/>
    <w:rsid w:val="008A5CAD"/>
    <w:rsid w:val="008A6370"/>
    <w:rsid w:val="008A677F"/>
    <w:rsid w:val="008A765B"/>
    <w:rsid w:val="008A7D58"/>
    <w:rsid w:val="008B005D"/>
    <w:rsid w:val="008B06DF"/>
    <w:rsid w:val="008B08B0"/>
    <w:rsid w:val="008B0A53"/>
    <w:rsid w:val="008B28AC"/>
    <w:rsid w:val="008B337F"/>
    <w:rsid w:val="008B35ED"/>
    <w:rsid w:val="008B3F72"/>
    <w:rsid w:val="008B56F8"/>
    <w:rsid w:val="008B5F2C"/>
    <w:rsid w:val="008B5F50"/>
    <w:rsid w:val="008B6230"/>
    <w:rsid w:val="008C0040"/>
    <w:rsid w:val="008C09A5"/>
    <w:rsid w:val="008C1027"/>
    <w:rsid w:val="008C21A8"/>
    <w:rsid w:val="008C2AF1"/>
    <w:rsid w:val="008C470C"/>
    <w:rsid w:val="008D0ABF"/>
    <w:rsid w:val="008D0BE1"/>
    <w:rsid w:val="008D1897"/>
    <w:rsid w:val="008D2FE6"/>
    <w:rsid w:val="008D30A3"/>
    <w:rsid w:val="008D4E23"/>
    <w:rsid w:val="008D57E9"/>
    <w:rsid w:val="008D5D79"/>
    <w:rsid w:val="008E0265"/>
    <w:rsid w:val="008E0A34"/>
    <w:rsid w:val="008E11D5"/>
    <w:rsid w:val="008E14B7"/>
    <w:rsid w:val="008E1A10"/>
    <w:rsid w:val="008E1C73"/>
    <w:rsid w:val="008E214A"/>
    <w:rsid w:val="008E3007"/>
    <w:rsid w:val="008E47C9"/>
    <w:rsid w:val="008E55D6"/>
    <w:rsid w:val="008E5EF7"/>
    <w:rsid w:val="008E6468"/>
    <w:rsid w:val="008E6950"/>
    <w:rsid w:val="008E6B3E"/>
    <w:rsid w:val="008E6E20"/>
    <w:rsid w:val="008E7410"/>
    <w:rsid w:val="008E742A"/>
    <w:rsid w:val="008E75AE"/>
    <w:rsid w:val="008E785D"/>
    <w:rsid w:val="008E7BEF"/>
    <w:rsid w:val="008F066D"/>
    <w:rsid w:val="008F0A2E"/>
    <w:rsid w:val="008F1962"/>
    <w:rsid w:val="008F2264"/>
    <w:rsid w:val="008F32D5"/>
    <w:rsid w:val="008F3A59"/>
    <w:rsid w:val="008F3B9B"/>
    <w:rsid w:val="008F3C93"/>
    <w:rsid w:val="008F43F2"/>
    <w:rsid w:val="008F449B"/>
    <w:rsid w:val="008F52FC"/>
    <w:rsid w:val="008F6460"/>
    <w:rsid w:val="008F6F0E"/>
    <w:rsid w:val="008F7EC0"/>
    <w:rsid w:val="00900A95"/>
    <w:rsid w:val="00900E22"/>
    <w:rsid w:val="009017FD"/>
    <w:rsid w:val="009018E6"/>
    <w:rsid w:val="00901F4E"/>
    <w:rsid w:val="0090267C"/>
    <w:rsid w:val="009029D2"/>
    <w:rsid w:val="00902B55"/>
    <w:rsid w:val="00903ABD"/>
    <w:rsid w:val="00905165"/>
    <w:rsid w:val="0090602C"/>
    <w:rsid w:val="0090603E"/>
    <w:rsid w:val="00906403"/>
    <w:rsid w:val="00910A79"/>
    <w:rsid w:val="00910B19"/>
    <w:rsid w:val="00911089"/>
    <w:rsid w:val="00911189"/>
    <w:rsid w:val="009124CE"/>
    <w:rsid w:val="00913650"/>
    <w:rsid w:val="00913A66"/>
    <w:rsid w:val="009141B5"/>
    <w:rsid w:val="009156B1"/>
    <w:rsid w:val="009156E0"/>
    <w:rsid w:val="00915AC3"/>
    <w:rsid w:val="00915ADB"/>
    <w:rsid w:val="00915BAE"/>
    <w:rsid w:val="00915EEA"/>
    <w:rsid w:val="0091614E"/>
    <w:rsid w:val="0091680E"/>
    <w:rsid w:val="00916985"/>
    <w:rsid w:val="00916FB8"/>
    <w:rsid w:val="009170C7"/>
    <w:rsid w:val="00920227"/>
    <w:rsid w:val="009205A0"/>
    <w:rsid w:val="0092129C"/>
    <w:rsid w:val="009216B7"/>
    <w:rsid w:val="00922E3B"/>
    <w:rsid w:val="00923867"/>
    <w:rsid w:val="009238BC"/>
    <w:rsid w:val="00923FAE"/>
    <w:rsid w:val="00925077"/>
    <w:rsid w:val="00925107"/>
    <w:rsid w:val="00926B20"/>
    <w:rsid w:val="00927B63"/>
    <w:rsid w:val="009303F7"/>
    <w:rsid w:val="0093073E"/>
    <w:rsid w:val="009315EE"/>
    <w:rsid w:val="009322C6"/>
    <w:rsid w:val="00932D7F"/>
    <w:rsid w:val="00933919"/>
    <w:rsid w:val="009343BF"/>
    <w:rsid w:val="00934422"/>
    <w:rsid w:val="009353F1"/>
    <w:rsid w:val="0093555F"/>
    <w:rsid w:val="00935E3C"/>
    <w:rsid w:val="00936418"/>
    <w:rsid w:val="00936FC9"/>
    <w:rsid w:val="00940157"/>
    <w:rsid w:val="00940E06"/>
    <w:rsid w:val="00940E1D"/>
    <w:rsid w:val="009410BC"/>
    <w:rsid w:val="00941C57"/>
    <w:rsid w:val="00942E48"/>
    <w:rsid w:val="009436C8"/>
    <w:rsid w:val="0094404E"/>
    <w:rsid w:val="00944354"/>
    <w:rsid w:val="009455D3"/>
    <w:rsid w:val="00946CE8"/>
    <w:rsid w:val="00947584"/>
    <w:rsid w:val="009475F1"/>
    <w:rsid w:val="00947872"/>
    <w:rsid w:val="00950C16"/>
    <w:rsid w:val="00951B2C"/>
    <w:rsid w:val="00952C03"/>
    <w:rsid w:val="009530E6"/>
    <w:rsid w:val="00953FEB"/>
    <w:rsid w:val="009572B0"/>
    <w:rsid w:val="00957943"/>
    <w:rsid w:val="00957C8C"/>
    <w:rsid w:val="00960BD1"/>
    <w:rsid w:val="00960C7A"/>
    <w:rsid w:val="009610F2"/>
    <w:rsid w:val="009615F4"/>
    <w:rsid w:val="00961A38"/>
    <w:rsid w:val="009620A4"/>
    <w:rsid w:val="00962436"/>
    <w:rsid w:val="00962B43"/>
    <w:rsid w:val="00963568"/>
    <w:rsid w:val="00963957"/>
    <w:rsid w:val="00963F16"/>
    <w:rsid w:val="009656ED"/>
    <w:rsid w:val="0096594B"/>
    <w:rsid w:val="00965AA0"/>
    <w:rsid w:val="00965E69"/>
    <w:rsid w:val="00965F5F"/>
    <w:rsid w:val="00966B02"/>
    <w:rsid w:val="00966BC3"/>
    <w:rsid w:val="00966FB7"/>
    <w:rsid w:val="00970BE5"/>
    <w:rsid w:val="00970F12"/>
    <w:rsid w:val="00971611"/>
    <w:rsid w:val="00971B00"/>
    <w:rsid w:val="00972149"/>
    <w:rsid w:val="00972598"/>
    <w:rsid w:val="009728CB"/>
    <w:rsid w:val="00972F62"/>
    <w:rsid w:val="00973309"/>
    <w:rsid w:val="00974A63"/>
    <w:rsid w:val="009753A4"/>
    <w:rsid w:val="00976514"/>
    <w:rsid w:val="009773C9"/>
    <w:rsid w:val="00980A8A"/>
    <w:rsid w:val="009811AA"/>
    <w:rsid w:val="009811EF"/>
    <w:rsid w:val="00981297"/>
    <w:rsid w:val="009819B2"/>
    <w:rsid w:val="0098245F"/>
    <w:rsid w:val="00982E55"/>
    <w:rsid w:val="00983A07"/>
    <w:rsid w:val="00983CFF"/>
    <w:rsid w:val="00983E76"/>
    <w:rsid w:val="00984DD8"/>
    <w:rsid w:val="00985D54"/>
    <w:rsid w:val="009860B9"/>
    <w:rsid w:val="009862D6"/>
    <w:rsid w:val="009872B8"/>
    <w:rsid w:val="0098739A"/>
    <w:rsid w:val="009878AC"/>
    <w:rsid w:val="009902FE"/>
    <w:rsid w:val="00991844"/>
    <w:rsid w:val="009918C1"/>
    <w:rsid w:val="00992491"/>
    <w:rsid w:val="0099322D"/>
    <w:rsid w:val="009941BD"/>
    <w:rsid w:val="00994392"/>
    <w:rsid w:val="0099446A"/>
    <w:rsid w:val="00994658"/>
    <w:rsid w:val="00994FDE"/>
    <w:rsid w:val="00995302"/>
    <w:rsid w:val="00995840"/>
    <w:rsid w:val="00995A5B"/>
    <w:rsid w:val="00996427"/>
    <w:rsid w:val="0099696F"/>
    <w:rsid w:val="00997921"/>
    <w:rsid w:val="009A03EE"/>
    <w:rsid w:val="009A0535"/>
    <w:rsid w:val="009A1028"/>
    <w:rsid w:val="009A1095"/>
    <w:rsid w:val="009A1E2F"/>
    <w:rsid w:val="009A3375"/>
    <w:rsid w:val="009A3B99"/>
    <w:rsid w:val="009A50F2"/>
    <w:rsid w:val="009A6205"/>
    <w:rsid w:val="009A6298"/>
    <w:rsid w:val="009A6762"/>
    <w:rsid w:val="009A7B41"/>
    <w:rsid w:val="009B12BD"/>
    <w:rsid w:val="009B15E5"/>
    <w:rsid w:val="009B2251"/>
    <w:rsid w:val="009B287A"/>
    <w:rsid w:val="009B2F9F"/>
    <w:rsid w:val="009B3E60"/>
    <w:rsid w:val="009B4112"/>
    <w:rsid w:val="009B4E50"/>
    <w:rsid w:val="009B7162"/>
    <w:rsid w:val="009B71DD"/>
    <w:rsid w:val="009C0062"/>
    <w:rsid w:val="009C0AD1"/>
    <w:rsid w:val="009C1671"/>
    <w:rsid w:val="009C284F"/>
    <w:rsid w:val="009C2FE8"/>
    <w:rsid w:val="009C41C4"/>
    <w:rsid w:val="009C459F"/>
    <w:rsid w:val="009C4C96"/>
    <w:rsid w:val="009C5058"/>
    <w:rsid w:val="009C5914"/>
    <w:rsid w:val="009C5DB6"/>
    <w:rsid w:val="009C62EB"/>
    <w:rsid w:val="009C7DD2"/>
    <w:rsid w:val="009D0230"/>
    <w:rsid w:val="009D0C24"/>
    <w:rsid w:val="009D19B9"/>
    <w:rsid w:val="009D452A"/>
    <w:rsid w:val="009D544B"/>
    <w:rsid w:val="009D7012"/>
    <w:rsid w:val="009D750A"/>
    <w:rsid w:val="009D7612"/>
    <w:rsid w:val="009E001D"/>
    <w:rsid w:val="009E01E9"/>
    <w:rsid w:val="009E024C"/>
    <w:rsid w:val="009E025B"/>
    <w:rsid w:val="009E03B3"/>
    <w:rsid w:val="009E129F"/>
    <w:rsid w:val="009E16F8"/>
    <w:rsid w:val="009E1EC1"/>
    <w:rsid w:val="009E2119"/>
    <w:rsid w:val="009E36AF"/>
    <w:rsid w:val="009E384A"/>
    <w:rsid w:val="009E432A"/>
    <w:rsid w:val="009E57AB"/>
    <w:rsid w:val="009E6DD3"/>
    <w:rsid w:val="009E6EC4"/>
    <w:rsid w:val="009E780E"/>
    <w:rsid w:val="009EC535"/>
    <w:rsid w:val="009F0149"/>
    <w:rsid w:val="009F027D"/>
    <w:rsid w:val="009F09BC"/>
    <w:rsid w:val="009F09E8"/>
    <w:rsid w:val="009F11ED"/>
    <w:rsid w:val="009F181E"/>
    <w:rsid w:val="009F263A"/>
    <w:rsid w:val="009F2B17"/>
    <w:rsid w:val="009F3CF2"/>
    <w:rsid w:val="009F3E99"/>
    <w:rsid w:val="009F4E9B"/>
    <w:rsid w:val="009F54F7"/>
    <w:rsid w:val="009F62B9"/>
    <w:rsid w:val="009F68A7"/>
    <w:rsid w:val="009F6AE7"/>
    <w:rsid w:val="009F6C61"/>
    <w:rsid w:val="009F6C9E"/>
    <w:rsid w:val="009F7DA4"/>
    <w:rsid w:val="00A0166F"/>
    <w:rsid w:val="00A01768"/>
    <w:rsid w:val="00A03106"/>
    <w:rsid w:val="00A033D6"/>
    <w:rsid w:val="00A05788"/>
    <w:rsid w:val="00A05CCE"/>
    <w:rsid w:val="00A05F7D"/>
    <w:rsid w:val="00A063DD"/>
    <w:rsid w:val="00A07D33"/>
    <w:rsid w:val="00A07D95"/>
    <w:rsid w:val="00A10F04"/>
    <w:rsid w:val="00A1169C"/>
    <w:rsid w:val="00A11905"/>
    <w:rsid w:val="00A11E64"/>
    <w:rsid w:val="00A123D4"/>
    <w:rsid w:val="00A142BF"/>
    <w:rsid w:val="00A14765"/>
    <w:rsid w:val="00A17A65"/>
    <w:rsid w:val="00A17B5F"/>
    <w:rsid w:val="00A20287"/>
    <w:rsid w:val="00A2087F"/>
    <w:rsid w:val="00A20DFF"/>
    <w:rsid w:val="00A22636"/>
    <w:rsid w:val="00A226B1"/>
    <w:rsid w:val="00A22CD2"/>
    <w:rsid w:val="00A22E67"/>
    <w:rsid w:val="00A23E7F"/>
    <w:rsid w:val="00A23FB7"/>
    <w:rsid w:val="00A247DD"/>
    <w:rsid w:val="00A24FEC"/>
    <w:rsid w:val="00A25F53"/>
    <w:rsid w:val="00A267F9"/>
    <w:rsid w:val="00A26F5A"/>
    <w:rsid w:val="00A2751B"/>
    <w:rsid w:val="00A27A36"/>
    <w:rsid w:val="00A27A92"/>
    <w:rsid w:val="00A30789"/>
    <w:rsid w:val="00A312C1"/>
    <w:rsid w:val="00A3133D"/>
    <w:rsid w:val="00A31D35"/>
    <w:rsid w:val="00A3221E"/>
    <w:rsid w:val="00A32710"/>
    <w:rsid w:val="00A32981"/>
    <w:rsid w:val="00A32C6D"/>
    <w:rsid w:val="00A33B81"/>
    <w:rsid w:val="00A34EA0"/>
    <w:rsid w:val="00A358EA"/>
    <w:rsid w:val="00A36286"/>
    <w:rsid w:val="00A36525"/>
    <w:rsid w:val="00A3662C"/>
    <w:rsid w:val="00A4067D"/>
    <w:rsid w:val="00A4209E"/>
    <w:rsid w:val="00A4369C"/>
    <w:rsid w:val="00A44E26"/>
    <w:rsid w:val="00A47955"/>
    <w:rsid w:val="00A501E2"/>
    <w:rsid w:val="00A50F0B"/>
    <w:rsid w:val="00A5368F"/>
    <w:rsid w:val="00A53F38"/>
    <w:rsid w:val="00A5453B"/>
    <w:rsid w:val="00A54750"/>
    <w:rsid w:val="00A55667"/>
    <w:rsid w:val="00A55A23"/>
    <w:rsid w:val="00A56035"/>
    <w:rsid w:val="00A5605B"/>
    <w:rsid w:val="00A56382"/>
    <w:rsid w:val="00A567D8"/>
    <w:rsid w:val="00A57485"/>
    <w:rsid w:val="00A57CBF"/>
    <w:rsid w:val="00A60AC1"/>
    <w:rsid w:val="00A60C9F"/>
    <w:rsid w:val="00A60EEE"/>
    <w:rsid w:val="00A60FD7"/>
    <w:rsid w:val="00A62695"/>
    <w:rsid w:val="00A626F5"/>
    <w:rsid w:val="00A6319C"/>
    <w:rsid w:val="00A632D5"/>
    <w:rsid w:val="00A64D04"/>
    <w:rsid w:val="00A64E9E"/>
    <w:rsid w:val="00A64F89"/>
    <w:rsid w:val="00A664FB"/>
    <w:rsid w:val="00A6682D"/>
    <w:rsid w:val="00A66C7D"/>
    <w:rsid w:val="00A66CD2"/>
    <w:rsid w:val="00A67320"/>
    <w:rsid w:val="00A67AF9"/>
    <w:rsid w:val="00A705F2"/>
    <w:rsid w:val="00A70B98"/>
    <w:rsid w:val="00A7137D"/>
    <w:rsid w:val="00A722DC"/>
    <w:rsid w:val="00A73801"/>
    <w:rsid w:val="00A73F51"/>
    <w:rsid w:val="00A74D02"/>
    <w:rsid w:val="00A7500D"/>
    <w:rsid w:val="00A755CA"/>
    <w:rsid w:val="00A76479"/>
    <w:rsid w:val="00A80A67"/>
    <w:rsid w:val="00A81904"/>
    <w:rsid w:val="00A81F84"/>
    <w:rsid w:val="00A824E5"/>
    <w:rsid w:val="00A82DB7"/>
    <w:rsid w:val="00A83140"/>
    <w:rsid w:val="00A83BB3"/>
    <w:rsid w:val="00A83E68"/>
    <w:rsid w:val="00A83FB1"/>
    <w:rsid w:val="00A8488B"/>
    <w:rsid w:val="00A84EFA"/>
    <w:rsid w:val="00A84FB7"/>
    <w:rsid w:val="00A853E6"/>
    <w:rsid w:val="00A85EF6"/>
    <w:rsid w:val="00A873C8"/>
    <w:rsid w:val="00A87678"/>
    <w:rsid w:val="00A876B8"/>
    <w:rsid w:val="00A87C13"/>
    <w:rsid w:val="00A90F75"/>
    <w:rsid w:val="00A91F74"/>
    <w:rsid w:val="00A92C47"/>
    <w:rsid w:val="00A92F7D"/>
    <w:rsid w:val="00A935E0"/>
    <w:rsid w:val="00A9388A"/>
    <w:rsid w:val="00A93DF8"/>
    <w:rsid w:val="00A946E8"/>
    <w:rsid w:val="00A95616"/>
    <w:rsid w:val="00A9594E"/>
    <w:rsid w:val="00A966CD"/>
    <w:rsid w:val="00A97DD0"/>
    <w:rsid w:val="00AA17E9"/>
    <w:rsid w:val="00AA1F5E"/>
    <w:rsid w:val="00AA2539"/>
    <w:rsid w:val="00AA26EE"/>
    <w:rsid w:val="00AA2DEE"/>
    <w:rsid w:val="00AA3085"/>
    <w:rsid w:val="00AA4872"/>
    <w:rsid w:val="00AA6517"/>
    <w:rsid w:val="00AA68B7"/>
    <w:rsid w:val="00AA70DF"/>
    <w:rsid w:val="00AA724A"/>
    <w:rsid w:val="00AB00F5"/>
    <w:rsid w:val="00AB08CB"/>
    <w:rsid w:val="00AB1F30"/>
    <w:rsid w:val="00AB239D"/>
    <w:rsid w:val="00AB2707"/>
    <w:rsid w:val="00AB3224"/>
    <w:rsid w:val="00AB42E0"/>
    <w:rsid w:val="00AB49B2"/>
    <w:rsid w:val="00AB6A49"/>
    <w:rsid w:val="00AB7317"/>
    <w:rsid w:val="00AB7990"/>
    <w:rsid w:val="00AC00DD"/>
    <w:rsid w:val="00AC0675"/>
    <w:rsid w:val="00AC18BA"/>
    <w:rsid w:val="00AC1D45"/>
    <w:rsid w:val="00AC2CD5"/>
    <w:rsid w:val="00AC3342"/>
    <w:rsid w:val="00AC35C5"/>
    <w:rsid w:val="00AC3F4C"/>
    <w:rsid w:val="00AC50CB"/>
    <w:rsid w:val="00AC660C"/>
    <w:rsid w:val="00AC77C2"/>
    <w:rsid w:val="00AC7974"/>
    <w:rsid w:val="00AC7F55"/>
    <w:rsid w:val="00AD0D08"/>
    <w:rsid w:val="00AD0D2F"/>
    <w:rsid w:val="00AD2587"/>
    <w:rsid w:val="00AD2787"/>
    <w:rsid w:val="00AD4632"/>
    <w:rsid w:val="00AD58A6"/>
    <w:rsid w:val="00AD74F1"/>
    <w:rsid w:val="00AE05B1"/>
    <w:rsid w:val="00AE13D9"/>
    <w:rsid w:val="00AE150F"/>
    <w:rsid w:val="00AE328D"/>
    <w:rsid w:val="00AE33A0"/>
    <w:rsid w:val="00AE3495"/>
    <w:rsid w:val="00AE4900"/>
    <w:rsid w:val="00AE4CCE"/>
    <w:rsid w:val="00AE5B88"/>
    <w:rsid w:val="00AE6C74"/>
    <w:rsid w:val="00AE712A"/>
    <w:rsid w:val="00AF0AB0"/>
    <w:rsid w:val="00AF0F40"/>
    <w:rsid w:val="00AF1174"/>
    <w:rsid w:val="00AF2EFE"/>
    <w:rsid w:val="00AF313D"/>
    <w:rsid w:val="00AF37CB"/>
    <w:rsid w:val="00AF3D0B"/>
    <w:rsid w:val="00AF4F5E"/>
    <w:rsid w:val="00AF5FF9"/>
    <w:rsid w:val="00AF60CB"/>
    <w:rsid w:val="00AF62DB"/>
    <w:rsid w:val="00AF63AC"/>
    <w:rsid w:val="00B00376"/>
    <w:rsid w:val="00B0066A"/>
    <w:rsid w:val="00B00D0D"/>
    <w:rsid w:val="00B01526"/>
    <w:rsid w:val="00B037FA"/>
    <w:rsid w:val="00B046F4"/>
    <w:rsid w:val="00B04930"/>
    <w:rsid w:val="00B04F7A"/>
    <w:rsid w:val="00B05D5B"/>
    <w:rsid w:val="00B101EA"/>
    <w:rsid w:val="00B109E4"/>
    <w:rsid w:val="00B10FD2"/>
    <w:rsid w:val="00B1122B"/>
    <w:rsid w:val="00B11DAE"/>
    <w:rsid w:val="00B12CF1"/>
    <w:rsid w:val="00B1324F"/>
    <w:rsid w:val="00B13620"/>
    <w:rsid w:val="00B137CB"/>
    <w:rsid w:val="00B13840"/>
    <w:rsid w:val="00B13FDD"/>
    <w:rsid w:val="00B14156"/>
    <w:rsid w:val="00B141C4"/>
    <w:rsid w:val="00B1474F"/>
    <w:rsid w:val="00B17238"/>
    <w:rsid w:val="00B21A46"/>
    <w:rsid w:val="00B21A7E"/>
    <w:rsid w:val="00B220AD"/>
    <w:rsid w:val="00B225E2"/>
    <w:rsid w:val="00B227DF"/>
    <w:rsid w:val="00B2333D"/>
    <w:rsid w:val="00B2471F"/>
    <w:rsid w:val="00B24973"/>
    <w:rsid w:val="00B24D87"/>
    <w:rsid w:val="00B2531C"/>
    <w:rsid w:val="00B25354"/>
    <w:rsid w:val="00B25444"/>
    <w:rsid w:val="00B25456"/>
    <w:rsid w:val="00B2568D"/>
    <w:rsid w:val="00B25B6A"/>
    <w:rsid w:val="00B260E6"/>
    <w:rsid w:val="00B2746E"/>
    <w:rsid w:val="00B30A4D"/>
    <w:rsid w:val="00B32A80"/>
    <w:rsid w:val="00B32FD1"/>
    <w:rsid w:val="00B343D7"/>
    <w:rsid w:val="00B34417"/>
    <w:rsid w:val="00B35EB8"/>
    <w:rsid w:val="00B371F2"/>
    <w:rsid w:val="00B373B0"/>
    <w:rsid w:val="00B37AB1"/>
    <w:rsid w:val="00B4065E"/>
    <w:rsid w:val="00B40F74"/>
    <w:rsid w:val="00B412A3"/>
    <w:rsid w:val="00B41AFC"/>
    <w:rsid w:val="00B427F7"/>
    <w:rsid w:val="00B42D88"/>
    <w:rsid w:val="00B43BBE"/>
    <w:rsid w:val="00B44E32"/>
    <w:rsid w:val="00B45EA5"/>
    <w:rsid w:val="00B4603E"/>
    <w:rsid w:val="00B47CE9"/>
    <w:rsid w:val="00B47D57"/>
    <w:rsid w:val="00B501D4"/>
    <w:rsid w:val="00B50853"/>
    <w:rsid w:val="00B528A9"/>
    <w:rsid w:val="00B52D71"/>
    <w:rsid w:val="00B5376F"/>
    <w:rsid w:val="00B546ED"/>
    <w:rsid w:val="00B54EDF"/>
    <w:rsid w:val="00B55038"/>
    <w:rsid w:val="00B55820"/>
    <w:rsid w:val="00B55CA1"/>
    <w:rsid w:val="00B56B54"/>
    <w:rsid w:val="00B56FF0"/>
    <w:rsid w:val="00B576E6"/>
    <w:rsid w:val="00B57863"/>
    <w:rsid w:val="00B60898"/>
    <w:rsid w:val="00B60CDD"/>
    <w:rsid w:val="00B615E7"/>
    <w:rsid w:val="00B61CAB"/>
    <w:rsid w:val="00B6267C"/>
    <w:rsid w:val="00B627CA"/>
    <w:rsid w:val="00B62C7C"/>
    <w:rsid w:val="00B6392C"/>
    <w:rsid w:val="00B641C0"/>
    <w:rsid w:val="00B64E7A"/>
    <w:rsid w:val="00B65C4C"/>
    <w:rsid w:val="00B6619C"/>
    <w:rsid w:val="00B66D67"/>
    <w:rsid w:val="00B70889"/>
    <w:rsid w:val="00B70ADE"/>
    <w:rsid w:val="00B7149B"/>
    <w:rsid w:val="00B7259A"/>
    <w:rsid w:val="00B73C10"/>
    <w:rsid w:val="00B73F7E"/>
    <w:rsid w:val="00B752F8"/>
    <w:rsid w:val="00B75510"/>
    <w:rsid w:val="00B762A5"/>
    <w:rsid w:val="00B76571"/>
    <w:rsid w:val="00B7720E"/>
    <w:rsid w:val="00B77FE4"/>
    <w:rsid w:val="00B80D9A"/>
    <w:rsid w:val="00B81678"/>
    <w:rsid w:val="00B82427"/>
    <w:rsid w:val="00B83F66"/>
    <w:rsid w:val="00B847E2"/>
    <w:rsid w:val="00B84D5D"/>
    <w:rsid w:val="00B85155"/>
    <w:rsid w:val="00B8556D"/>
    <w:rsid w:val="00B856DA"/>
    <w:rsid w:val="00B86A2A"/>
    <w:rsid w:val="00B86D0B"/>
    <w:rsid w:val="00B86ECA"/>
    <w:rsid w:val="00B876FD"/>
    <w:rsid w:val="00B87A62"/>
    <w:rsid w:val="00B90ECE"/>
    <w:rsid w:val="00B91347"/>
    <w:rsid w:val="00B92099"/>
    <w:rsid w:val="00B9360D"/>
    <w:rsid w:val="00B93725"/>
    <w:rsid w:val="00B93C42"/>
    <w:rsid w:val="00B94355"/>
    <w:rsid w:val="00B959B9"/>
    <w:rsid w:val="00B960DE"/>
    <w:rsid w:val="00B96158"/>
    <w:rsid w:val="00B96182"/>
    <w:rsid w:val="00B967E0"/>
    <w:rsid w:val="00B96A36"/>
    <w:rsid w:val="00B96F64"/>
    <w:rsid w:val="00B97103"/>
    <w:rsid w:val="00B97729"/>
    <w:rsid w:val="00B9774E"/>
    <w:rsid w:val="00BA0577"/>
    <w:rsid w:val="00BA1BA5"/>
    <w:rsid w:val="00BA27BC"/>
    <w:rsid w:val="00BA2FEF"/>
    <w:rsid w:val="00BA4268"/>
    <w:rsid w:val="00BA4426"/>
    <w:rsid w:val="00BA7A38"/>
    <w:rsid w:val="00BA7CD6"/>
    <w:rsid w:val="00BB08A2"/>
    <w:rsid w:val="00BB1971"/>
    <w:rsid w:val="00BB25AA"/>
    <w:rsid w:val="00BB2683"/>
    <w:rsid w:val="00BB2911"/>
    <w:rsid w:val="00BB2FC8"/>
    <w:rsid w:val="00BB3844"/>
    <w:rsid w:val="00BB3FDF"/>
    <w:rsid w:val="00BB42DE"/>
    <w:rsid w:val="00BB4664"/>
    <w:rsid w:val="00BB51E7"/>
    <w:rsid w:val="00BB5A14"/>
    <w:rsid w:val="00BB62E9"/>
    <w:rsid w:val="00BB7554"/>
    <w:rsid w:val="00BB7577"/>
    <w:rsid w:val="00BC1805"/>
    <w:rsid w:val="00BC19A0"/>
    <w:rsid w:val="00BC1A63"/>
    <w:rsid w:val="00BC235C"/>
    <w:rsid w:val="00BC2ED4"/>
    <w:rsid w:val="00BC4665"/>
    <w:rsid w:val="00BC5BB6"/>
    <w:rsid w:val="00BC7289"/>
    <w:rsid w:val="00BC7907"/>
    <w:rsid w:val="00BD01A8"/>
    <w:rsid w:val="00BD1E6A"/>
    <w:rsid w:val="00BD4129"/>
    <w:rsid w:val="00BD49A7"/>
    <w:rsid w:val="00BD4E45"/>
    <w:rsid w:val="00BD507F"/>
    <w:rsid w:val="00BD6106"/>
    <w:rsid w:val="00BD6A80"/>
    <w:rsid w:val="00BD74DF"/>
    <w:rsid w:val="00BD7EF3"/>
    <w:rsid w:val="00BE057B"/>
    <w:rsid w:val="00BE1637"/>
    <w:rsid w:val="00BE1A32"/>
    <w:rsid w:val="00BE27FE"/>
    <w:rsid w:val="00BE38DD"/>
    <w:rsid w:val="00BE4203"/>
    <w:rsid w:val="00BE4A65"/>
    <w:rsid w:val="00BE5A54"/>
    <w:rsid w:val="00BE69E3"/>
    <w:rsid w:val="00BE6B67"/>
    <w:rsid w:val="00BE7452"/>
    <w:rsid w:val="00BE7806"/>
    <w:rsid w:val="00BE7849"/>
    <w:rsid w:val="00BF008B"/>
    <w:rsid w:val="00BF06FF"/>
    <w:rsid w:val="00BF0E98"/>
    <w:rsid w:val="00BF3551"/>
    <w:rsid w:val="00BF43A5"/>
    <w:rsid w:val="00BF452A"/>
    <w:rsid w:val="00BF4D97"/>
    <w:rsid w:val="00BF50BB"/>
    <w:rsid w:val="00BF51DD"/>
    <w:rsid w:val="00BF5CBF"/>
    <w:rsid w:val="00BF62CD"/>
    <w:rsid w:val="00BF62FA"/>
    <w:rsid w:val="00BF6A59"/>
    <w:rsid w:val="00BF71A6"/>
    <w:rsid w:val="00BF74C0"/>
    <w:rsid w:val="00BF7F08"/>
    <w:rsid w:val="00C00686"/>
    <w:rsid w:val="00C00936"/>
    <w:rsid w:val="00C01336"/>
    <w:rsid w:val="00C033EB"/>
    <w:rsid w:val="00C04948"/>
    <w:rsid w:val="00C04D00"/>
    <w:rsid w:val="00C05348"/>
    <w:rsid w:val="00C0566A"/>
    <w:rsid w:val="00C056BB"/>
    <w:rsid w:val="00C069D6"/>
    <w:rsid w:val="00C06FB9"/>
    <w:rsid w:val="00C07007"/>
    <w:rsid w:val="00C0720A"/>
    <w:rsid w:val="00C07349"/>
    <w:rsid w:val="00C07C17"/>
    <w:rsid w:val="00C110C7"/>
    <w:rsid w:val="00C111B5"/>
    <w:rsid w:val="00C1231C"/>
    <w:rsid w:val="00C13316"/>
    <w:rsid w:val="00C1500B"/>
    <w:rsid w:val="00C1551A"/>
    <w:rsid w:val="00C157CE"/>
    <w:rsid w:val="00C157F4"/>
    <w:rsid w:val="00C1598B"/>
    <w:rsid w:val="00C15C9A"/>
    <w:rsid w:val="00C15E50"/>
    <w:rsid w:val="00C17280"/>
    <w:rsid w:val="00C17FD7"/>
    <w:rsid w:val="00C212D4"/>
    <w:rsid w:val="00C222E8"/>
    <w:rsid w:val="00C224B8"/>
    <w:rsid w:val="00C22951"/>
    <w:rsid w:val="00C22DB0"/>
    <w:rsid w:val="00C232B9"/>
    <w:rsid w:val="00C23CD9"/>
    <w:rsid w:val="00C23D59"/>
    <w:rsid w:val="00C244AA"/>
    <w:rsid w:val="00C2516A"/>
    <w:rsid w:val="00C26942"/>
    <w:rsid w:val="00C270FB"/>
    <w:rsid w:val="00C27C39"/>
    <w:rsid w:val="00C27DCC"/>
    <w:rsid w:val="00C27E01"/>
    <w:rsid w:val="00C30AAD"/>
    <w:rsid w:val="00C30C05"/>
    <w:rsid w:val="00C314E6"/>
    <w:rsid w:val="00C33079"/>
    <w:rsid w:val="00C3338A"/>
    <w:rsid w:val="00C335EE"/>
    <w:rsid w:val="00C36185"/>
    <w:rsid w:val="00C3712D"/>
    <w:rsid w:val="00C402CE"/>
    <w:rsid w:val="00C403F0"/>
    <w:rsid w:val="00C4104F"/>
    <w:rsid w:val="00C41C5E"/>
    <w:rsid w:val="00C428E6"/>
    <w:rsid w:val="00C4295C"/>
    <w:rsid w:val="00C43447"/>
    <w:rsid w:val="00C43608"/>
    <w:rsid w:val="00C43F5C"/>
    <w:rsid w:val="00C452EA"/>
    <w:rsid w:val="00C46B22"/>
    <w:rsid w:val="00C5083C"/>
    <w:rsid w:val="00C513B6"/>
    <w:rsid w:val="00C52141"/>
    <w:rsid w:val="00C52451"/>
    <w:rsid w:val="00C52F6D"/>
    <w:rsid w:val="00C53355"/>
    <w:rsid w:val="00C53B5D"/>
    <w:rsid w:val="00C53F54"/>
    <w:rsid w:val="00C54B2D"/>
    <w:rsid w:val="00C54FF2"/>
    <w:rsid w:val="00C5567A"/>
    <w:rsid w:val="00C575B6"/>
    <w:rsid w:val="00C604CA"/>
    <w:rsid w:val="00C608AD"/>
    <w:rsid w:val="00C60AA4"/>
    <w:rsid w:val="00C60D22"/>
    <w:rsid w:val="00C61986"/>
    <w:rsid w:val="00C62368"/>
    <w:rsid w:val="00C626A1"/>
    <w:rsid w:val="00C63278"/>
    <w:rsid w:val="00C638B9"/>
    <w:rsid w:val="00C63F6B"/>
    <w:rsid w:val="00C642CB"/>
    <w:rsid w:val="00C64B03"/>
    <w:rsid w:val="00C6637B"/>
    <w:rsid w:val="00C666CF"/>
    <w:rsid w:val="00C669E5"/>
    <w:rsid w:val="00C672BD"/>
    <w:rsid w:val="00C676F7"/>
    <w:rsid w:val="00C719E6"/>
    <w:rsid w:val="00C73152"/>
    <w:rsid w:val="00C73A3F"/>
    <w:rsid w:val="00C73AE9"/>
    <w:rsid w:val="00C73DDD"/>
    <w:rsid w:val="00C744AF"/>
    <w:rsid w:val="00C74598"/>
    <w:rsid w:val="00C7474D"/>
    <w:rsid w:val="00C74B0D"/>
    <w:rsid w:val="00C74BDA"/>
    <w:rsid w:val="00C76023"/>
    <w:rsid w:val="00C76964"/>
    <w:rsid w:val="00C772D3"/>
    <w:rsid w:val="00C805B3"/>
    <w:rsid w:val="00C80927"/>
    <w:rsid w:val="00C81BAE"/>
    <w:rsid w:val="00C820D0"/>
    <w:rsid w:val="00C82F25"/>
    <w:rsid w:val="00C8307B"/>
    <w:rsid w:val="00C84D43"/>
    <w:rsid w:val="00C84DD9"/>
    <w:rsid w:val="00C84E97"/>
    <w:rsid w:val="00C8506B"/>
    <w:rsid w:val="00C85CCD"/>
    <w:rsid w:val="00C861CD"/>
    <w:rsid w:val="00C86596"/>
    <w:rsid w:val="00C868BC"/>
    <w:rsid w:val="00C86B44"/>
    <w:rsid w:val="00C86B5F"/>
    <w:rsid w:val="00C8758D"/>
    <w:rsid w:val="00C87DF5"/>
    <w:rsid w:val="00C87FF0"/>
    <w:rsid w:val="00C9023D"/>
    <w:rsid w:val="00C902EB"/>
    <w:rsid w:val="00C906C0"/>
    <w:rsid w:val="00C907E3"/>
    <w:rsid w:val="00C9110C"/>
    <w:rsid w:val="00C9170A"/>
    <w:rsid w:val="00C91A4D"/>
    <w:rsid w:val="00C92334"/>
    <w:rsid w:val="00C93290"/>
    <w:rsid w:val="00C9330B"/>
    <w:rsid w:val="00C93FCD"/>
    <w:rsid w:val="00C951ED"/>
    <w:rsid w:val="00C95759"/>
    <w:rsid w:val="00C958B8"/>
    <w:rsid w:val="00C975CD"/>
    <w:rsid w:val="00C9779A"/>
    <w:rsid w:val="00C97B55"/>
    <w:rsid w:val="00C97D06"/>
    <w:rsid w:val="00CA10E8"/>
    <w:rsid w:val="00CA1D24"/>
    <w:rsid w:val="00CA1D32"/>
    <w:rsid w:val="00CA24ED"/>
    <w:rsid w:val="00CA2AF2"/>
    <w:rsid w:val="00CA361E"/>
    <w:rsid w:val="00CA378E"/>
    <w:rsid w:val="00CA4C7A"/>
    <w:rsid w:val="00CA5264"/>
    <w:rsid w:val="00CA531B"/>
    <w:rsid w:val="00CA5893"/>
    <w:rsid w:val="00CA5D0D"/>
    <w:rsid w:val="00CA63F7"/>
    <w:rsid w:val="00CA649B"/>
    <w:rsid w:val="00CA737D"/>
    <w:rsid w:val="00CB048E"/>
    <w:rsid w:val="00CB06C1"/>
    <w:rsid w:val="00CB108F"/>
    <w:rsid w:val="00CB120C"/>
    <w:rsid w:val="00CB29C2"/>
    <w:rsid w:val="00CB3567"/>
    <w:rsid w:val="00CB36B5"/>
    <w:rsid w:val="00CB3923"/>
    <w:rsid w:val="00CB3A4F"/>
    <w:rsid w:val="00CB3F14"/>
    <w:rsid w:val="00CB3F58"/>
    <w:rsid w:val="00CB4548"/>
    <w:rsid w:val="00CB656F"/>
    <w:rsid w:val="00CB6AC8"/>
    <w:rsid w:val="00CB758D"/>
    <w:rsid w:val="00CC1275"/>
    <w:rsid w:val="00CC17A4"/>
    <w:rsid w:val="00CC2427"/>
    <w:rsid w:val="00CC2880"/>
    <w:rsid w:val="00CC321F"/>
    <w:rsid w:val="00CC4636"/>
    <w:rsid w:val="00CC55DD"/>
    <w:rsid w:val="00CC7757"/>
    <w:rsid w:val="00CC77FF"/>
    <w:rsid w:val="00CD12A4"/>
    <w:rsid w:val="00CD1F83"/>
    <w:rsid w:val="00CD2732"/>
    <w:rsid w:val="00CD2EDF"/>
    <w:rsid w:val="00CD4604"/>
    <w:rsid w:val="00CD500F"/>
    <w:rsid w:val="00CD50A4"/>
    <w:rsid w:val="00CD56E8"/>
    <w:rsid w:val="00CD5EFA"/>
    <w:rsid w:val="00CD673B"/>
    <w:rsid w:val="00CD695E"/>
    <w:rsid w:val="00CD6AA9"/>
    <w:rsid w:val="00CD6D07"/>
    <w:rsid w:val="00CD6F1C"/>
    <w:rsid w:val="00CD77C9"/>
    <w:rsid w:val="00CE0312"/>
    <w:rsid w:val="00CE0A0F"/>
    <w:rsid w:val="00CE15FD"/>
    <w:rsid w:val="00CE23FB"/>
    <w:rsid w:val="00CE2F18"/>
    <w:rsid w:val="00CE38C2"/>
    <w:rsid w:val="00CE41CD"/>
    <w:rsid w:val="00CE465B"/>
    <w:rsid w:val="00CE51FA"/>
    <w:rsid w:val="00CE5527"/>
    <w:rsid w:val="00CE5703"/>
    <w:rsid w:val="00CE5A73"/>
    <w:rsid w:val="00CE5C28"/>
    <w:rsid w:val="00CE5C6C"/>
    <w:rsid w:val="00CE6356"/>
    <w:rsid w:val="00CE69FC"/>
    <w:rsid w:val="00CE70F8"/>
    <w:rsid w:val="00CE765A"/>
    <w:rsid w:val="00CF045C"/>
    <w:rsid w:val="00CF0537"/>
    <w:rsid w:val="00CF066F"/>
    <w:rsid w:val="00CF0973"/>
    <w:rsid w:val="00CF1032"/>
    <w:rsid w:val="00CF25E8"/>
    <w:rsid w:val="00CF75E3"/>
    <w:rsid w:val="00D00383"/>
    <w:rsid w:val="00D004EC"/>
    <w:rsid w:val="00D00694"/>
    <w:rsid w:val="00D02DBE"/>
    <w:rsid w:val="00D02DDE"/>
    <w:rsid w:val="00D030EC"/>
    <w:rsid w:val="00D030FA"/>
    <w:rsid w:val="00D03586"/>
    <w:rsid w:val="00D0411F"/>
    <w:rsid w:val="00D043D7"/>
    <w:rsid w:val="00D06F04"/>
    <w:rsid w:val="00D079A6"/>
    <w:rsid w:val="00D10194"/>
    <w:rsid w:val="00D105D3"/>
    <w:rsid w:val="00D113A2"/>
    <w:rsid w:val="00D11C0C"/>
    <w:rsid w:val="00D1313C"/>
    <w:rsid w:val="00D14C1B"/>
    <w:rsid w:val="00D14E08"/>
    <w:rsid w:val="00D15051"/>
    <w:rsid w:val="00D15405"/>
    <w:rsid w:val="00D15890"/>
    <w:rsid w:val="00D17A03"/>
    <w:rsid w:val="00D2052A"/>
    <w:rsid w:val="00D2077A"/>
    <w:rsid w:val="00D21196"/>
    <w:rsid w:val="00D215B7"/>
    <w:rsid w:val="00D224FC"/>
    <w:rsid w:val="00D22C33"/>
    <w:rsid w:val="00D2475E"/>
    <w:rsid w:val="00D25FDB"/>
    <w:rsid w:val="00D26EF1"/>
    <w:rsid w:val="00D27337"/>
    <w:rsid w:val="00D27AD2"/>
    <w:rsid w:val="00D27EAB"/>
    <w:rsid w:val="00D303EB"/>
    <w:rsid w:val="00D312A6"/>
    <w:rsid w:val="00D317DB"/>
    <w:rsid w:val="00D31F44"/>
    <w:rsid w:val="00D323C3"/>
    <w:rsid w:val="00D35B9B"/>
    <w:rsid w:val="00D35BE2"/>
    <w:rsid w:val="00D360ED"/>
    <w:rsid w:val="00D361C3"/>
    <w:rsid w:val="00D370D3"/>
    <w:rsid w:val="00D37D64"/>
    <w:rsid w:val="00D4098D"/>
    <w:rsid w:val="00D41BDB"/>
    <w:rsid w:val="00D42528"/>
    <w:rsid w:val="00D43713"/>
    <w:rsid w:val="00D438AB"/>
    <w:rsid w:val="00D4398A"/>
    <w:rsid w:val="00D43C78"/>
    <w:rsid w:val="00D43D70"/>
    <w:rsid w:val="00D44173"/>
    <w:rsid w:val="00D44333"/>
    <w:rsid w:val="00D44522"/>
    <w:rsid w:val="00D44B5F"/>
    <w:rsid w:val="00D450C6"/>
    <w:rsid w:val="00D46EC9"/>
    <w:rsid w:val="00D472BB"/>
    <w:rsid w:val="00D47F24"/>
    <w:rsid w:val="00D47F8D"/>
    <w:rsid w:val="00D4E0FF"/>
    <w:rsid w:val="00D50195"/>
    <w:rsid w:val="00D5085A"/>
    <w:rsid w:val="00D51AC5"/>
    <w:rsid w:val="00D52248"/>
    <w:rsid w:val="00D528A5"/>
    <w:rsid w:val="00D52FFA"/>
    <w:rsid w:val="00D530D6"/>
    <w:rsid w:val="00D53795"/>
    <w:rsid w:val="00D539E4"/>
    <w:rsid w:val="00D54E5C"/>
    <w:rsid w:val="00D5620E"/>
    <w:rsid w:val="00D5632D"/>
    <w:rsid w:val="00D56586"/>
    <w:rsid w:val="00D56A1D"/>
    <w:rsid w:val="00D56F7A"/>
    <w:rsid w:val="00D570D2"/>
    <w:rsid w:val="00D571B0"/>
    <w:rsid w:val="00D5794D"/>
    <w:rsid w:val="00D60F81"/>
    <w:rsid w:val="00D61E4A"/>
    <w:rsid w:val="00D61EBA"/>
    <w:rsid w:val="00D621C4"/>
    <w:rsid w:val="00D623AB"/>
    <w:rsid w:val="00D63BC3"/>
    <w:rsid w:val="00D63F33"/>
    <w:rsid w:val="00D6437F"/>
    <w:rsid w:val="00D648B1"/>
    <w:rsid w:val="00D64F0B"/>
    <w:rsid w:val="00D65A22"/>
    <w:rsid w:val="00D66F86"/>
    <w:rsid w:val="00D67044"/>
    <w:rsid w:val="00D6786F"/>
    <w:rsid w:val="00D70003"/>
    <w:rsid w:val="00D700D9"/>
    <w:rsid w:val="00D700E3"/>
    <w:rsid w:val="00D7013B"/>
    <w:rsid w:val="00D70C50"/>
    <w:rsid w:val="00D70F6F"/>
    <w:rsid w:val="00D711AF"/>
    <w:rsid w:val="00D72F63"/>
    <w:rsid w:val="00D72FE5"/>
    <w:rsid w:val="00D73A95"/>
    <w:rsid w:val="00D73C45"/>
    <w:rsid w:val="00D74834"/>
    <w:rsid w:val="00D7502F"/>
    <w:rsid w:val="00D7577E"/>
    <w:rsid w:val="00D76387"/>
    <w:rsid w:val="00D7701E"/>
    <w:rsid w:val="00D815DE"/>
    <w:rsid w:val="00D81BA6"/>
    <w:rsid w:val="00D81C58"/>
    <w:rsid w:val="00D81E7D"/>
    <w:rsid w:val="00D82F3E"/>
    <w:rsid w:val="00D83B1E"/>
    <w:rsid w:val="00D8448E"/>
    <w:rsid w:val="00D84BCE"/>
    <w:rsid w:val="00D84EB3"/>
    <w:rsid w:val="00D84EF3"/>
    <w:rsid w:val="00D86DFB"/>
    <w:rsid w:val="00D90F2E"/>
    <w:rsid w:val="00D91225"/>
    <w:rsid w:val="00D91B21"/>
    <w:rsid w:val="00D922D1"/>
    <w:rsid w:val="00D92540"/>
    <w:rsid w:val="00D92C7D"/>
    <w:rsid w:val="00D92CD9"/>
    <w:rsid w:val="00D93159"/>
    <w:rsid w:val="00D946E4"/>
    <w:rsid w:val="00D95C09"/>
    <w:rsid w:val="00D96DBE"/>
    <w:rsid w:val="00D97370"/>
    <w:rsid w:val="00DA09AC"/>
    <w:rsid w:val="00DA15AF"/>
    <w:rsid w:val="00DA2854"/>
    <w:rsid w:val="00DA2B7D"/>
    <w:rsid w:val="00DA3B6F"/>
    <w:rsid w:val="00DA3F70"/>
    <w:rsid w:val="00DA556B"/>
    <w:rsid w:val="00DA5F4E"/>
    <w:rsid w:val="00DA6168"/>
    <w:rsid w:val="00DA61C3"/>
    <w:rsid w:val="00DA632D"/>
    <w:rsid w:val="00DA67A0"/>
    <w:rsid w:val="00DA75A0"/>
    <w:rsid w:val="00DA75A2"/>
    <w:rsid w:val="00DA7682"/>
    <w:rsid w:val="00DA7DD6"/>
    <w:rsid w:val="00DB0855"/>
    <w:rsid w:val="00DB0E70"/>
    <w:rsid w:val="00DB1AE4"/>
    <w:rsid w:val="00DB22FE"/>
    <w:rsid w:val="00DB3E5C"/>
    <w:rsid w:val="00DB4FEE"/>
    <w:rsid w:val="00DB5968"/>
    <w:rsid w:val="00DB5F2C"/>
    <w:rsid w:val="00DB5FE9"/>
    <w:rsid w:val="00DB7699"/>
    <w:rsid w:val="00DB7883"/>
    <w:rsid w:val="00DB7A9D"/>
    <w:rsid w:val="00DC0499"/>
    <w:rsid w:val="00DC135E"/>
    <w:rsid w:val="00DC18BF"/>
    <w:rsid w:val="00DC2E2F"/>
    <w:rsid w:val="00DC32FA"/>
    <w:rsid w:val="00DC3F3E"/>
    <w:rsid w:val="00DC44D5"/>
    <w:rsid w:val="00DC4780"/>
    <w:rsid w:val="00DC5623"/>
    <w:rsid w:val="00DC7DBD"/>
    <w:rsid w:val="00DD0178"/>
    <w:rsid w:val="00DD0C42"/>
    <w:rsid w:val="00DD1075"/>
    <w:rsid w:val="00DD14F8"/>
    <w:rsid w:val="00DD1E99"/>
    <w:rsid w:val="00DD2582"/>
    <w:rsid w:val="00DD258D"/>
    <w:rsid w:val="00DD271B"/>
    <w:rsid w:val="00DD28BB"/>
    <w:rsid w:val="00DD2D24"/>
    <w:rsid w:val="00DD2DC1"/>
    <w:rsid w:val="00DD3189"/>
    <w:rsid w:val="00DD3E63"/>
    <w:rsid w:val="00DD4CB7"/>
    <w:rsid w:val="00DD53B2"/>
    <w:rsid w:val="00DD6C15"/>
    <w:rsid w:val="00DD7DA1"/>
    <w:rsid w:val="00DE053B"/>
    <w:rsid w:val="00DE073F"/>
    <w:rsid w:val="00DE0AB4"/>
    <w:rsid w:val="00DE0C16"/>
    <w:rsid w:val="00DE0EEE"/>
    <w:rsid w:val="00DE13E4"/>
    <w:rsid w:val="00DE2239"/>
    <w:rsid w:val="00DE2BEF"/>
    <w:rsid w:val="00DE3368"/>
    <w:rsid w:val="00DE3690"/>
    <w:rsid w:val="00DE48D5"/>
    <w:rsid w:val="00DE4F5C"/>
    <w:rsid w:val="00DE5274"/>
    <w:rsid w:val="00DE620A"/>
    <w:rsid w:val="00DE6FAE"/>
    <w:rsid w:val="00DF073B"/>
    <w:rsid w:val="00DF110C"/>
    <w:rsid w:val="00DF283E"/>
    <w:rsid w:val="00DF3B56"/>
    <w:rsid w:val="00DF4580"/>
    <w:rsid w:val="00DF45F4"/>
    <w:rsid w:val="00DF585A"/>
    <w:rsid w:val="00DF6F70"/>
    <w:rsid w:val="00DF7771"/>
    <w:rsid w:val="00E001E4"/>
    <w:rsid w:val="00E003D4"/>
    <w:rsid w:val="00E005FF"/>
    <w:rsid w:val="00E01C40"/>
    <w:rsid w:val="00E044E4"/>
    <w:rsid w:val="00E047AA"/>
    <w:rsid w:val="00E0527B"/>
    <w:rsid w:val="00E07FE5"/>
    <w:rsid w:val="00E10D75"/>
    <w:rsid w:val="00E11176"/>
    <w:rsid w:val="00E12190"/>
    <w:rsid w:val="00E12677"/>
    <w:rsid w:val="00E12A06"/>
    <w:rsid w:val="00E132A3"/>
    <w:rsid w:val="00E14D71"/>
    <w:rsid w:val="00E15398"/>
    <w:rsid w:val="00E153DC"/>
    <w:rsid w:val="00E15553"/>
    <w:rsid w:val="00E1644B"/>
    <w:rsid w:val="00E164CB"/>
    <w:rsid w:val="00E165B7"/>
    <w:rsid w:val="00E16C3D"/>
    <w:rsid w:val="00E16F3F"/>
    <w:rsid w:val="00E177BE"/>
    <w:rsid w:val="00E20502"/>
    <w:rsid w:val="00E214EE"/>
    <w:rsid w:val="00E21D49"/>
    <w:rsid w:val="00E245AA"/>
    <w:rsid w:val="00E247B0"/>
    <w:rsid w:val="00E2576D"/>
    <w:rsid w:val="00E25C1C"/>
    <w:rsid w:val="00E25E64"/>
    <w:rsid w:val="00E26381"/>
    <w:rsid w:val="00E266F1"/>
    <w:rsid w:val="00E26D50"/>
    <w:rsid w:val="00E27098"/>
    <w:rsid w:val="00E301D8"/>
    <w:rsid w:val="00E30690"/>
    <w:rsid w:val="00E32360"/>
    <w:rsid w:val="00E3279F"/>
    <w:rsid w:val="00E33B23"/>
    <w:rsid w:val="00E33D47"/>
    <w:rsid w:val="00E33F48"/>
    <w:rsid w:val="00E341E9"/>
    <w:rsid w:val="00E346DC"/>
    <w:rsid w:val="00E34E51"/>
    <w:rsid w:val="00E35874"/>
    <w:rsid w:val="00E36502"/>
    <w:rsid w:val="00E36AAD"/>
    <w:rsid w:val="00E37455"/>
    <w:rsid w:val="00E400D1"/>
    <w:rsid w:val="00E40110"/>
    <w:rsid w:val="00E41ABD"/>
    <w:rsid w:val="00E42C64"/>
    <w:rsid w:val="00E43288"/>
    <w:rsid w:val="00E43AF2"/>
    <w:rsid w:val="00E451E1"/>
    <w:rsid w:val="00E4535B"/>
    <w:rsid w:val="00E4665C"/>
    <w:rsid w:val="00E46B50"/>
    <w:rsid w:val="00E46D8C"/>
    <w:rsid w:val="00E504C4"/>
    <w:rsid w:val="00E50702"/>
    <w:rsid w:val="00E53225"/>
    <w:rsid w:val="00E54D37"/>
    <w:rsid w:val="00E54D8F"/>
    <w:rsid w:val="00E55164"/>
    <w:rsid w:val="00E554FA"/>
    <w:rsid w:val="00E5570D"/>
    <w:rsid w:val="00E55A54"/>
    <w:rsid w:val="00E55D42"/>
    <w:rsid w:val="00E566D1"/>
    <w:rsid w:val="00E573A6"/>
    <w:rsid w:val="00E600F6"/>
    <w:rsid w:val="00E6019E"/>
    <w:rsid w:val="00E60C61"/>
    <w:rsid w:val="00E61349"/>
    <w:rsid w:val="00E613E0"/>
    <w:rsid w:val="00E618CB"/>
    <w:rsid w:val="00E61A22"/>
    <w:rsid w:val="00E621CD"/>
    <w:rsid w:val="00E622F1"/>
    <w:rsid w:val="00E62651"/>
    <w:rsid w:val="00E635E4"/>
    <w:rsid w:val="00E65AE8"/>
    <w:rsid w:val="00E66260"/>
    <w:rsid w:val="00E66DBD"/>
    <w:rsid w:val="00E66EB5"/>
    <w:rsid w:val="00E67D76"/>
    <w:rsid w:val="00E7075C"/>
    <w:rsid w:val="00E70A40"/>
    <w:rsid w:val="00E70AB1"/>
    <w:rsid w:val="00E70BAF"/>
    <w:rsid w:val="00E70FEE"/>
    <w:rsid w:val="00E71E4C"/>
    <w:rsid w:val="00E724EC"/>
    <w:rsid w:val="00E731FA"/>
    <w:rsid w:val="00E73522"/>
    <w:rsid w:val="00E7382E"/>
    <w:rsid w:val="00E7408E"/>
    <w:rsid w:val="00E74B9D"/>
    <w:rsid w:val="00E74F58"/>
    <w:rsid w:val="00E75752"/>
    <w:rsid w:val="00E75FFA"/>
    <w:rsid w:val="00E768CD"/>
    <w:rsid w:val="00E77319"/>
    <w:rsid w:val="00E7791E"/>
    <w:rsid w:val="00E779D0"/>
    <w:rsid w:val="00E77BB6"/>
    <w:rsid w:val="00E80B18"/>
    <w:rsid w:val="00E81DB5"/>
    <w:rsid w:val="00E81FD3"/>
    <w:rsid w:val="00E82891"/>
    <w:rsid w:val="00E83563"/>
    <w:rsid w:val="00E84683"/>
    <w:rsid w:val="00E84B6B"/>
    <w:rsid w:val="00E84DC7"/>
    <w:rsid w:val="00E855F9"/>
    <w:rsid w:val="00E8724C"/>
    <w:rsid w:val="00E9063D"/>
    <w:rsid w:val="00E91FA7"/>
    <w:rsid w:val="00E93554"/>
    <w:rsid w:val="00E945CD"/>
    <w:rsid w:val="00E94BCF"/>
    <w:rsid w:val="00E950B5"/>
    <w:rsid w:val="00E9595B"/>
    <w:rsid w:val="00E95DF3"/>
    <w:rsid w:val="00E95EF7"/>
    <w:rsid w:val="00E9670A"/>
    <w:rsid w:val="00E97054"/>
    <w:rsid w:val="00E975FF"/>
    <w:rsid w:val="00EA04FF"/>
    <w:rsid w:val="00EA0C22"/>
    <w:rsid w:val="00EA1753"/>
    <w:rsid w:val="00EA1BA8"/>
    <w:rsid w:val="00EA2830"/>
    <w:rsid w:val="00EA2899"/>
    <w:rsid w:val="00EA29DF"/>
    <w:rsid w:val="00EA2CCE"/>
    <w:rsid w:val="00EA2F4F"/>
    <w:rsid w:val="00EA484B"/>
    <w:rsid w:val="00EA4D48"/>
    <w:rsid w:val="00EA5184"/>
    <w:rsid w:val="00EA651B"/>
    <w:rsid w:val="00EA6551"/>
    <w:rsid w:val="00EA6E15"/>
    <w:rsid w:val="00EA7DFA"/>
    <w:rsid w:val="00EB0DCD"/>
    <w:rsid w:val="00EB1244"/>
    <w:rsid w:val="00EB1966"/>
    <w:rsid w:val="00EB1D23"/>
    <w:rsid w:val="00EB1F5E"/>
    <w:rsid w:val="00EB3155"/>
    <w:rsid w:val="00EB4050"/>
    <w:rsid w:val="00EB41E2"/>
    <w:rsid w:val="00EB461E"/>
    <w:rsid w:val="00EB5E19"/>
    <w:rsid w:val="00EB65E5"/>
    <w:rsid w:val="00EB69AC"/>
    <w:rsid w:val="00EB70CF"/>
    <w:rsid w:val="00EB74A4"/>
    <w:rsid w:val="00EB7DBC"/>
    <w:rsid w:val="00EC0559"/>
    <w:rsid w:val="00EC0B8F"/>
    <w:rsid w:val="00EC0F73"/>
    <w:rsid w:val="00EC1124"/>
    <w:rsid w:val="00EC1785"/>
    <w:rsid w:val="00EC20DD"/>
    <w:rsid w:val="00EC28FF"/>
    <w:rsid w:val="00EC3113"/>
    <w:rsid w:val="00EC3BA1"/>
    <w:rsid w:val="00EC4911"/>
    <w:rsid w:val="00EC55BD"/>
    <w:rsid w:val="00EC5B04"/>
    <w:rsid w:val="00EC6A3E"/>
    <w:rsid w:val="00EC7F8A"/>
    <w:rsid w:val="00ED028A"/>
    <w:rsid w:val="00ED11C2"/>
    <w:rsid w:val="00ED17E0"/>
    <w:rsid w:val="00ED1A83"/>
    <w:rsid w:val="00ED2532"/>
    <w:rsid w:val="00ED2E5C"/>
    <w:rsid w:val="00ED2F38"/>
    <w:rsid w:val="00ED3085"/>
    <w:rsid w:val="00ED3A39"/>
    <w:rsid w:val="00ED4278"/>
    <w:rsid w:val="00ED4B84"/>
    <w:rsid w:val="00ED5C96"/>
    <w:rsid w:val="00ED6233"/>
    <w:rsid w:val="00ED6D21"/>
    <w:rsid w:val="00ED7283"/>
    <w:rsid w:val="00ED75C7"/>
    <w:rsid w:val="00EE0BED"/>
    <w:rsid w:val="00EE1B4F"/>
    <w:rsid w:val="00EE3318"/>
    <w:rsid w:val="00EE42F7"/>
    <w:rsid w:val="00EE4958"/>
    <w:rsid w:val="00EE51D3"/>
    <w:rsid w:val="00EE52C7"/>
    <w:rsid w:val="00EE53AF"/>
    <w:rsid w:val="00EE572B"/>
    <w:rsid w:val="00EE5A37"/>
    <w:rsid w:val="00EE6064"/>
    <w:rsid w:val="00EE6197"/>
    <w:rsid w:val="00EE61C6"/>
    <w:rsid w:val="00EE6E20"/>
    <w:rsid w:val="00EE708C"/>
    <w:rsid w:val="00EE7180"/>
    <w:rsid w:val="00EE7577"/>
    <w:rsid w:val="00EE7BB1"/>
    <w:rsid w:val="00EF10BF"/>
    <w:rsid w:val="00EF11C7"/>
    <w:rsid w:val="00EF1C78"/>
    <w:rsid w:val="00EF2930"/>
    <w:rsid w:val="00EF2A7F"/>
    <w:rsid w:val="00EF2DC5"/>
    <w:rsid w:val="00EF5852"/>
    <w:rsid w:val="00EF5857"/>
    <w:rsid w:val="00EF5A15"/>
    <w:rsid w:val="00EF5C43"/>
    <w:rsid w:val="00EF6567"/>
    <w:rsid w:val="00EF6645"/>
    <w:rsid w:val="00EF71D4"/>
    <w:rsid w:val="00EF78A9"/>
    <w:rsid w:val="00F0134F"/>
    <w:rsid w:val="00F02088"/>
    <w:rsid w:val="00F02186"/>
    <w:rsid w:val="00F02F9D"/>
    <w:rsid w:val="00F033BF"/>
    <w:rsid w:val="00F04329"/>
    <w:rsid w:val="00F044B9"/>
    <w:rsid w:val="00F05408"/>
    <w:rsid w:val="00F058D8"/>
    <w:rsid w:val="00F06D50"/>
    <w:rsid w:val="00F07818"/>
    <w:rsid w:val="00F07B19"/>
    <w:rsid w:val="00F07CD6"/>
    <w:rsid w:val="00F103B7"/>
    <w:rsid w:val="00F107E1"/>
    <w:rsid w:val="00F116D8"/>
    <w:rsid w:val="00F1197E"/>
    <w:rsid w:val="00F13A09"/>
    <w:rsid w:val="00F147D4"/>
    <w:rsid w:val="00F15063"/>
    <w:rsid w:val="00F153F1"/>
    <w:rsid w:val="00F153F6"/>
    <w:rsid w:val="00F164A9"/>
    <w:rsid w:val="00F16954"/>
    <w:rsid w:val="00F16A90"/>
    <w:rsid w:val="00F16F54"/>
    <w:rsid w:val="00F208D2"/>
    <w:rsid w:val="00F20C25"/>
    <w:rsid w:val="00F217A3"/>
    <w:rsid w:val="00F218A5"/>
    <w:rsid w:val="00F22597"/>
    <w:rsid w:val="00F22638"/>
    <w:rsid w:val="00F22BD4"/>
    <w:rsid w:val="00F23AEF"/>
    <w:rsid w:val="00F23BB0"/>
    <w:rsid w:val="00F24E8B"/>
    <w:rsid w:val="00F25658"/>
    <w:rsid w:val="00F266A0"/>
    <w:rsid w:val="00F26CC8"/>
    <w:rsid w:val="00F26E9F"/>
    <w:rsid w:val="00F26F2C"/>
    <w:rsid w:val="00F27093"/>
    <w:rsid w:val="00F27570"/>
    <w:rsid w:val="00F275C7"/>
    <w:rsid w:val="00F30579"/>
    <w:rsid w:val="00F316AD"/>
    <w:rsid w:val="00F31763"/>
    <w:rsid w:val="00F31FED"/>
    <w:rsid w:val="00F3246A"/>
    <w:rsid w:val="00F33BDD"/>
    <w:rsid w:val="00F34B5C"/>
    <w:rsid w:val="00F34CB6"/>
    <w:rsid w:val="00F34F47"/>
    <w:rsid w:val="00F3508B"/>
    <w:rsid w:val="00F352A2"/>
    <w:rsid w:val="00F35342"/>
    <w:rsid w:val="00F36884"/>
    <w:rsid w:val="00F36B55"/>
    <w:rsid w:val="00F36F30"/>
    <w:rsid w:val="00F372D6"/>
    <w:rsid w:val="00F37D03"/>
    <w:rsid w:val="00F401F3"/>
    <w:rsid w:val="00F4025F"/>
    <w:rsid w:val="00F4160F"/>
    <w:rsid w:val="00F42E13"/>
    <w:rsid w:val="00F439BE"/>
    <w:rsid w:val="00F440C2"/>
    <w:rsid w:val="00F4522C"/>
    <w:rsid w:val="00F452A7"/>
    <w:rsid w:val="00F5171F"/>
    <w:rsid w:val="00F51DFC"/>
    <w:rsid w:val="00F524B7"/>
    <w:rsid w:val="00F52D20"/>
    <w:rsid w:val="00F534F9"/>
    <w:rsid w:val="00F53CCB"/>
    <w:rsid w:val="00F551F4"/>
    <w:rsid w:val="00F5622B"/>
    <w:rsid w:val="00F567B2"/>
    <w:rsid w:val="00F57AF9"/>
    <w:rsid w:val="00F609E4"/>
    <w:rsid w:val="00F60EA8"/>
    <w:rsid w:val="00F61A49"/>
    <w:rsid w:val="00F622D1"/>
    <w:rsid w:val="00F639F2"/>
    <w:rsid w:val="00F63BC5"/>
    <w:rsid w:val="00F63F54"/>
    <w:rsid w:val="00F63F82"/>
    <w:rsid w:val="00F65DBB"/>
    <w:rsid w:val="00F66418"/>
    <w:rsid w:val="00F6772F"/>
    <w:rsid w:val="00F67990"/>
    <w:rsid w:val="00F7066E"/>
    <w:rsid w:val="00F72230"/>
    <w:rsid w:val="00F72796"/>
    <w:rsid w:val="00F73891"/>
    <w:rsid w:val="00F73F8E"/>
    <w:rsid w:val="00F76DD8"/>
    <w:rsid w:val="00F77D63"/>
    <w:rsid w:val="00F81355"/>
    <w:rsid w:val="00F81BB9"/>
    <w:rsid w:val="00F81E20"/>
    <w:rsid w:val="00F8207D"/>
    <w:rsid w:val="00F84398"/>
    <w:rsid w:val="00F85BBC"/>
    <w:rsid w:val="00F86619"/>
    <w:rsid w:val="00F867F0"/>
    <w:rsid w:val="00F8752F"/>
    <w:rsid w:val="00F90129"/>
    <w:rsid w:val="00F90637"/>
    <w:rsid w:val="00F92037"/>
    <w:rsid w:val="00F921D6"/>
    <w:rsid w:val="00F9265E"/>
    <w:rsid w:val="00F929FF"/>
    <w:rsid w:val="00F92AB0"/>
    <w:rsid w:val="00F92E0A"/>
    <w:rsid w:val="00F93707"/>
    <w:rsid w:val="00F93A4A"/>
    <w:rsid w:val="00F974E1"/>
    <w:rsid w:val="00FA08AD"/>
    <w:rsid w:val="00FA0A07"/>
    <w:rsid w:val="00FA2C02"/>
    <w:rsid w:val="00FA3566"/>
    <w:rsid w:val="00FA3DC8"/>
    <w:rsid w:val="00FA4058"/>
    <w:rsid w:val="00FA4496"/>
    <w:rsid w:val="00FA4BEA"/>
    <w:rsid w:val="00FA5234"/>
    <w:rsid w:val="00FA5412"/>
    <w:rsid w:val="00FA7FE9"/>
    <w:rsid w:val="00FB0937"/>
    <w:rsid w:val="00FB214A"/>
    <w:rsid w:val="00FB3823"/>
    <w:rsid w:val="00FB49CD"/>
    <w:rsid w:val="00FB5971"/>
    <w:rsid w:val="00FB5BC5"/>
    <w:rsid w:val="00FB70C7"/>
    <w:rsid w:val="00FB73C8"/>
    <w:rsid w:val="00FB7B99"/>
    <w:rsid w:val="00FB7D5D"/>
    <w:rsid w:val="00FB7F5B"/>
    <w:rsid w:val="00FC0C3A"/>
    <w:rsid w:val="00FC175D"/>
    <w:rsid w:val="00FC3661"/>
    <w:rsid w:val="00FC4899"/>
    <w:rsid w:val="00FC5799"/>
    <w:rsid w:val="00FC732E"/>
    <w:rsid w:val="00FC75CE"/>
    <w:rsid w:val="00FC7C2B"/>
    <w:rsid w:val="00FC7F50"/>
    <w:rsid w:val="00FD0635"/>
    <w:rsid w:val="00FD0FC5"/>
    <w:rsid w:val="00FD16D5"/>
    <w:rsid w:val="00FD203F"/>
    <w:rsid w:val="00FD2ED0"/>
    <w:rsid w:val="00FD53B0"/>
    <w:rsid w:val="00FD571C"/>
    <w:rsid w:val="00FD6258"/>
    <w:rsid w:val="00FD6E39"/>
    <w:rsid w:val="00FD71D8"/>
    <w:rsid w:val="00FD7293"/>
    <w:rsid w:val="00FD758D"/>
    <w:rsid w:val="00FD7622"/>
    <w:rsid w:val="00FD7BD5"/>
    <w:rsid w:val="00FE0106"/>
    <w:rsid w:val="00FE0A4A"/>
    <w:rsid w:val="00FE17F2"/>
    <w:rsid w:val="00FE19C1"/>
    <w:rsid w:val="00FE2294"/>
    <w:rsid w:val="00FE2696"/>
    <w:rsid w:val="00FE2FD1"/>
    <w:rsid w:val="00FE31F9"/>
    <w:rsid w:val="00FE33FB"/>
    <w:rsid w:val="00FE3A56"/>
    <w:rsid w:val="00FE4C15"/>
    <w:rsid w:val="00FE5C3B"/>
    <w:rsid w:val="00FE71D6"/>
    <w:rsid w:val="00FF130F"/>
    <w:rsid w:val="00FF1885"/>
    <w:rsid w:val="00FF1CD6"/>
    <w:rsid w:val="00FF1F7C"/>
    <w:rsid w:val="00FF2025"/>
    <w:rsid w:val="00FF264E"/>
    <w:rsid w:val="00FF2ADB"/>
    <w:rsid w:val="00FF319D"/>
    <w:rsid w:val="00FF4701"/>
    <w:rsid w:val="00FF6375"/>
    <w:rsid w:val="00FF6402"/>
    <w:rsid w:val="00FF64A1"/>
    <w:rsid w:val="00FF69BA"/>
    <w:rsid w:val="00FF6A70"/>
    <w:rsid w:val="00FF6E5F"/>
    <w:rsid w:val="00FF71AF"/>
    <w:rsid w:val="00FF74FA"/>
    <w:rsid w:val="00FF7C9D"/>
    <w:rsid w:val="01202248"/>
    <w:rsid w:val="0130A169"/>
    <w:rsid w:val="0142813A"/>
    <w:rsid w:val="01874621"/>
    <w:rsid w:val="01BE801A"/>
    <w:rsid w:val="01C604AB"/>
    <w:rsid w:val="01E6A4E7"/>
    <w:rsid w:val="0214E22C"/>
    <w:rsid w:val="0219D3BD"/>
    <w:rsid w:val="024BC2CB"/>
    <w:rsid w:val="027D5AD4"/>
    <w:rsid w:val="028290F8"/>
    <w:rsid w:val="02896E60"/>
    <w:rsid w:val="0290EBFC"/>
    <w:rsid w:val="0291A0C0"/>
    <w:rsid w:val="0299FD07"/>
    <w:rsid w:val="02CC71CA"/>
    <w:rsid w:val="02FFFB11"/>
    <w:rsid w:val="031376BF"/>
    <w:rsid w:val="0318F3EB"/>
    <w:rsid w:val="031CE554"/>
    <w:rsid w:val="0352567A"/>
    <w:rsid w:val="036E26CB"/>
    <w:rsid w:val="03AA0534"/>
    <w:rsid w:val="03ADB157"/>
    <w:rsid w:val="03B20067"/>
    <w:rsid w:val="03B3BE32"/>
    <w:rsid w:val="03CB7672"/>
    <w:rsid w:val="03FACA1C"/>
    <w:rsid w:val="0404137B"/>
    <w:rsid w:val="0427EC8A"/>
    <w:rsid w:val="042B2B01"/>
    <w:rsid w:val="04436FCB"/>
    <w:rsid w:val="04634C8D"/>
    <w:rsid w:val="0473916C"/>
    <w:rsid w:val="04AA50A5"/>
    <w:rsid w:val="04CBA7AB"/>
    <w:rsid w:val="051F81A4"/>
    <w:rsid w:val="0539B0A4"/>
    <w:rsid w:val="054FD904"/>
    <w:rsid w:val="0550026C"/>
    <w:rsid w:val="058501D8"/>
    <w:rsid w:val="05E979E0"/>
    <w:rsid w:val="05FEA8F1"/>
    <w:rsid w:val="06209013"/>
    <w:rsid w:val="0630290E"/>
    <w:rsid w:val="0651E853"/>
    <w:rsid w:val="066E3116"/>
    <w:rsid w:val="06776D56"/>
    <w:rsid w:val="06871079"/>
    <w:rsid w:val="069EDDF7"/>
    <w:rsid w:val="06A67E35"/>
    <w:rsid w:val="06D9B253"/>
    <w:rsid w:val="070BB8EF"/>
    <w:rsid w:val="0748B6D6"/>
    <w:rsid w:val="07D4CA75"/>
    <w:rsid w:val="0889364A"/>
    <w:rsid w:val="088A8A65"/>
    <w:rsid w:val="08A454EF"/>
    <w:rsid w:val="08B9DFEB"/>
    <w:rsid w:val="08BD9695"/>
    <w:rsid w:val="08F5A04E"/>
    <w:rsid w:val="093788E7"/>
    <w:rsid w:val="093CAAB4"/>
    <w:rsid w:val="09464B4D"/>
    <w:rsid w:val="09673258"/>
    <w:rsid w:val="096AEA2A"/>
    <w:rsid w:val="09788BB4"/>
    <w:rsid w:val="097EDA4C"/>
    <w:rsid w:val="099BBF78"/>
    <w:rsid w:val="09AA8444"/>
    <w:rsid w:val="09C725B4"/>
    <w:rsid w:val="09F837F9"/>
    <w:rsid w:val="0A0B473F"/>
    <w:rsid w:val="0A116EB9"/>
    <w:rsid w:val="0A199876"/>
    <w:rsid w:val="0A2097CD"/>
    <w:rsid w:val="0A52EB01"/>
    <w:rsid w:val="0A8A7BAF"/>
    <w:rsid w:val="0A9CB486"/>
    <w:rsid w:val="0ABE9D67"/>
    <w:rsid w:val="0AC8F539"/>
    <w:rsid w:val="0AFEB2EF"/>
    <w:rsid w:val="0B37881F"/>
    <w:rsid w:val="0B58C904"/>
    <w:rsid w:val="0B793370"/>
    <w:rsid w:val="0B7E3EA2"/>
    <w:rsid w:val="0BA926BE"/>
    <w:rsid w:val="0BCDD8E6"/>
    <w:rsid w:val="0BD0B675"/>
    <w:rsid w:val="0BE9747D"/>
    <w:rsid w:val="0BE98C3D"/>
    <w:rsid w:val="0C2DB8E3"/>
    <w:rsid w:val="0C5A5105"/>
    <w:rsid w:val="0C640A54"/>
    <w:rsid w:val="0C6F4B3B"/>
    <w:rsid w:val="0C7D2584"/>
    <w:rsid w:val="0C918C26"/>
    <w:rsid w:val="0CB14B26"/>
    <w:rsid w:val="0CBEFBD4"/>
    <w:rsid w:val="0CCE4E7A"/>
    <w:rsid w:val="0D16BBC4"/>
    <w:rsid w:val="0D21FB8E"/>
    <w:rsid w:val="0D223B6A"/>
    <w:rsid w:val="0D280BCB"/>
    <w:rsid w:val="0D443F66"/>
    <w:rsid w:val="0D57E2B5"/>
    <w:rsid w:val="0D5D598C"/>
    <w:rsid w:val="0D62995A"/>
    <w:rsid w:val="0DAF93C0"/>
    <w:rsid w:val="0DBC3936"/>
    <w:rsid w:val="0E0CBE3A"/>
    <w:rsid w:val="0E2EAE91"/>
    <w:rsid w:val="0E45B060"/>
    <w:rsid w:val="0EAA78ED"/>
    <w:rsid w:val="0EB46292"/>
    <w:rsid w:val="0EB7A4D1"/>
    <w:rsid w:val="0ECB858E"/>
    <w:rsid w:val="0ECD10A3"/>
    <w:rsid w:val="0ECDD3E8"/>
    <w:rsid w:val="0F3BB66D"/>
    <w:rsid w:val="0F53FC76"/>
    <w:rsid w:val="0F68373D"/>
    <w:rsid w:val="0FBECF46"/>
    <w:rsid w:val="0FD39FE9"/>
    <w:rsid w:val="0FD729F1"/>
    <w:rsid w:val="0FDA1328"/>
    <w:rsid w:val="100067E2"/>
    <w:rsid w:val="100E553C"/>
    <w:rsid w:val="1017FF60"/>
    <w:rsid w:val="10206852"/>
    <w:rsid w:val="1032822F"/>
    <w:rsid w:val="1076F9FB"/>
    <w:rsid w:val="107ACA1E"/>
    <w:rsid w:val="1086437A"/>
    <w:rsid w:val="108795F1"/>
    <w:rsid w:val="10D50EB0"/>
    <w:rsid w:val="112C6EE1"/>
    <w:rsid w:val="115320BF"/>
    <w:rsid w:val="120770DE"/>
    <w:rsid w:val="1210C60F"/>
    <w:rsid w:val="121BE40C"/>
    <w:rsid w:val="121DBC96"/>
    <w:rsid w:val="12316CAB"/>
    <w:rsid w:val="123B74D8"/>
    <w:rsid w:val="128C0160"/>
    <w:rsid w:val="12C83F42"/>
    <w:rsid w:val="1317E63B"/>
    <w:rsid w:val="1326BD81"/>
    <w:rsid w:val="135F6F68"/>
    <w:rsid w:val="138DFDA6"/>
    <w:rsid w:val="138F7819"/>
    <w:rsid w:val="13B4AFDA"/>
    <w:rsid w:val="13D3FE7A"/>
    <w:rsid w:val="13FFF5EB"/>
    <w:rsid w:val="1447990B"/>
    <w:rsid w:val="14651FA9"/>
    <w:rsid w:val="14BF38ED"/>
    <w:rsid w:val="14F89FCD"/>
    <w:rsid w:val="154FE8C3"/>
    <w:rsid w:val="157A71FD"/>
    <w:rsid w:val="159281D2"/>
    <w:rsid w:val="159BC64C"/>
    <w:rsid w:val="15B0D433"/>
    <w:rsid w:val="15B3EC41"/>
    <w:rsid w:val="15F36E3D"/>
    <w:rsid w:val="1615983F"/>
    <w:rsid w:val="16B7D5EB"/>
    <w:rsid w:val="16B876B9"/>
    <w:rsid w:val="16F87566"/>
    <w:rsid w:val="1707EA51"/>
    <w:rsid w:val="1715B900"/>
    <w:rsid w:val="1753367A"/>
    <w:rsid w:val="1779B934"/>
    <w:rsid w:val="17AABC42"/>
    <w:rsid w:val="17BD383F"/>
    <w:rsid w:val="17BF94FA"/>
    <w:rsid w:val="180B17D8"/>
    <w:rsid w:val="181042D7"/>
    <w:rsid w:val="184160C3"/>
    <w:rsid w:val="184CBB9C"/>
    <w:rsid w:val="185B32B6"/>
    <w:rsid w:val="1893000C"/>
    <w:rsid w:val="18C26C2D"/>
    <w:rsid w:val="18C86D28"/>
    <w:rsid w:val="18CD4C36"/>
    <w:rsid w:val="18ECED6B"/>
    <w:rsid w:val="18EE516E"/>
    <w:rsid w:val="18F50A0F"/>
    <w:rsid w:val="1900B17D"/>
    <w:rsid w:val="196894CF"/>
    <w:rsid w:val="19915744"/>
    <w:rsid w:val="19D3C6CE"/>
    <w:rsid w:val="1A9FAE2A"/>
    <w:rsid w:val="1AB33C11"/>
    <w:rsid w:val="1AB569B0"/>
    <w:rsid w:val="1AC3255D"/>
    <w:rsid w:val="1B1E6FC2"/>
    <w:rsid w:val="1B1F1144"/>
    <w:rsid w:val="1B1F46CD"/>
    <w:rsid w:val="1B3E860B"/>
    <w:rsid w:val="1B576F0B"/>
    <w:rsid w:val="1B6796C0"/>
    <w:rsid w:val="1BA21273"/>
    <w:rsid w:val="1BAA19D3"/>
    <w:rsid w:val="1BB87649"/>
    <w:rsid w:val="1BC7ECA0"/>
    <w:rsid w:val="1BEE5D70"/>
    <w:rsid w:val="1C05BF65"/>
    <w:rsid w:val="1C33459C"/>
    <w:rsid w:val="1C82D6BD"/>
    <w:rsid w:val="1C8BB00F"/>
    <w:rsid w:val="1CA91742"/>
    <w:rsid w:val="1CE7E113"/>
    <w:rsid w:val="1CF9655B"/>
    <w:rsid w:val="1D025BE7"/>
    <w:rsid w:val="1D038A3B"/>
    <w:rsid w:val="1D0D30B9"/>
    <w:rsid w:val="1D391B77"/>
    <w:rsid w:val="1D8E83EF"/>
    <w:rsid w:val="1D9B1CB0"/>
    <w:rsid w:val="1DC53555"/>
    <w:rsid w:val="1DC82E22"/>
    <w:rsid w:val="1DCBDC00"/>
    <w:rsid w:val="1DF9BBAC"/>
    <w:rsid w:val="1E278070"/>
    <w:rsid w:val="1E28A426"/>
    <w:rsid w:val="1ED620BA"/>
    <w:rsid w:val="1EDA19AA"/>
    <w:rsid w:val="1EE91AE2"/>
    <w:rsid w:val="1EFC8FED"/>
    <w:rsid w:val="1EFF4C65"/>
    <w:rsid w:val="1F097114"/>
    <w:rsid w:val="1F0F7554"/>
    <w:rsid w:val="1F347E67"/>
    <w:rsid w:val="1F4B73D0"/>
    <w:rsid w:val="1FB2B068"/>
    <w:rsid w:val="1FC57952"/>
    <w:rsid w:val="1FC9ACD2"/>
    <w:rsid w:val="1FEC065B"/>
    <w:rsid w:val="1FED284A"/>
    <w:rsid w:val="20095B36"/>
    <w:rsid w:val="2017393B"/>
    <w:rsid w:val="201E043F"/>
    <w:rsid w:val="20568C4D"/>
    <w:rsid w:val="208850FF"/>
    <w:rsid w:val="20A0B9AB"/>
    <w:rsid w:val="20A716B2"/>
    <w:rsid w:val="20B35E80"/>
    <w:rsid w:val="2122227C"/>
    <w:rsid w:val="216DCD78"/>
    <w:rsid w:val="2174266C"/>
    <w:rsid w:val="217E61CE"/>
    <w:rsid w:val="21B8F6E0"/>
    <w:rsid w:val="220BC391"/>
    <w:rsid w:val="22259392"/>
    <w:rsid w:val="2228901D"/>
    <w:rsid w:val="22300718"/>
    <w:rsid w:val="2232FE57"/>
    <w:rsid w:val="223D862B"/>
    <w:rsid w:val="224CEFD8"/>
    <w:rsid w:val="22A7F1EC"/>
    <w:rsid w:val="22A9A49B"/>
    <w:rsid w:val="22B178A8"/>
    <w:rsid w:val="22B48C68"/>
    <w:rsid w:val="22C40ED5"/>
    <w:rsid w:val="22EDE77E"/>
    <w:rsid w:val="22F231B7"/>
    <w:rsid w:val="231AA5B5"/>
    <w:rsid w:val="231C6BC2"/>
    <w:rsid w:val="23247B2A"/>
    <w:rsid w:val="23653FE5"/>
    <w:rsid w:val="23761A64"/>
    <w:rsid w:val="23DDC279"/>
    <w:rsid w:val="23FC6355"/>
    <w:rsid w:val="242C93F5"/>
    <w:rsid w:val="243ABD97"/>
    <w:rsid w:val="2499DF83"/>
    <w:rsid w:val="24B0E670"/>
    <w:rsid w:val="250D503D"/>
    <w:rsid w:val="2572AEC8"/>
    <w:rsid w:val="2597CF6C"/>
    <w:rsid w:val="259BF1F8"/>
    <w:rsid w:val="25AD7CB2"/>
    <w:rsid w:val="25B84E05"/>
    <w:rsid w:val="25F31120"/>
    <w:rsid w:val="260ACCD2"/>
    <w:rsid w:val="26133325"/>
    <w:rsid w:val="262CF1AF"/>
    <w:rsid w:val="2686436C"/>
    <w:rsid w:val="26B0ECEC"/>
    <w:rsid w:val="26D04AB1"/>
    <w:rsid w:val="26EAEA38"/>
    <w:rsid w:val="26FCB1C5"/>
    <w:rsid w:val="271D9413"/>
    <w:rsid w:val="277735EA"/>
    <w:rsid w:val="277D4108"/>
    <w:rsid w:val="27D2D9AA"/>
    <w:rsid w:val="27DF08CF"/>
    <w:rsid w:val="27EB7D92"/>
    <w:rsid w:val="27EE27D3"/>
    <w:rsid w:val="28003BD3"/>
    <w:rsid w:val="280F4E42"/>
    <w:rsid w:val="2862158E"/>
    <w:rsid w:val="28805544"/>
    <w:rsid w:val="28993C20"/>
    <w:rsid w:val="28FB8CEE"/>
    <w:rsid w:val="28FE4C46"/>
    <w:rsid w:val="292C12A8"/>
    <w:rsid w:val="2950BEF8"/>
    <w:rsid w:val="296602A4"/>
    <w:rsid w:val="296BA3D8"/>
    <w:rsid w:val="296C69E3"/>
    <w:rsid w:val="297502FF"/>
    <w:rsid w:val="29D3AE76"/>
    <w:rsid w:val="2A0105AE"/>
    <w:rsid w:val="2A746B2B"/>
    <w:rsid w:val="2A7C1695"/>
    <w:rsid w:val="2A7D3F5B"/>
    <w:rsid w:val="2AA72D6F"/>
    <w:rsid w:val="2AFDB30F"/>
    <w:rsid w:val="2B6E3983"/>
    <w:rsid w:val="2B96D0C2"/>
    <w:rsid w:val="2BC580B3"/>
    <w:rsid w:val="2BD125DF"/>
    <w:rsid w:val="2BE80B34"/>
    <w:rsid w:val="2BEF1783"/>
    <w:rsid w:val="2C011A71"/>
    <w:rsid w:val="2C27BADD"/>
    <w:rsid w:val="2C51FF68"/>
    <w:rsid w:val="2C6372C9"/>
    <w:rsid w:val="2C894419"/>
    <w:rsid w:val="2CBB2E65"/>
    <w:rsid w:val="2CBB8415"/>
    <w:rsid w:val="2CC0B44E"/>
    <w:rsid w:val="2D0F256F"/>
    <w:rsid w:val="2D55CB06"/>
    <w:rsid w:val="2D766CD2"/>
    <w:rsid w:val="2D89D0B6"/>
    <w:rsid w:val="2D8AAB46"/>
    <w:rsid w:val="2DAA919A"/>
    <w:rsid w:val="2DBDF9FF"/>
    <w:rsid w:val="2DCFF74E"/>
    <w:rsid w:val="2DE6C478"/>
    <w:rsid w:val="2DF1D621"/>
    <w:rsid w:val="2E01B687"/>
    <w:rsid w:val="2E1DEB67"/>
    <w:rsid w:val="2E1F748F"/>
    <w:rsid w:val="2E3755DE"/>
    <w:rsid w:val="2E3EA059"/>
    <w:rsid w:val="2E77D22B"/>
    <w:rsid w:val="2E9CFFE4"/>
    <w:rsid w:val="2EAADF0B"/>
    <w:rsid w:val="2EDE0567"/>
    <w:rsid w:val="2F0E93D6"/>
    <w:rsid w:val="2F17A87D"/>
    <w:rsid w:val="2F2F2F36"/>
    <w:rsid w:val="2F3A17C0"/>
    <w:rsid w:val="2F3C9C6C"/>
    <w:rsid w:val="2F517D68"/>
    <w:rsid w:val="2F633C9D"/>
    <w:rsid w:val="2F82DF53"/>
    <w:rsid w:val="2F951649"/>
    <w:rsid w:val="2FDEE781"/>
    <w:rsid w:val="2FE285D7"/>
    <w:rsid w:val="30026D69"/>
    <w:rsid w:val="30335AAF"/>
    <w:rsid w:val="304901C1"/>
    <w:rsid w:val="30536F56"/>
    <w:rsid w:val="30707BB5"/>
    <w:rsid w:val="307B2597"/>
    <w:rsid w:val="307BF511"/>
    <w:rsid w:val="3096556D"/>
    <w:rsid w:val="309B2CBB"/>
    <w:rsid w:val="30A52D30"/>
    <w:rsid w:val="30D05F15"/>
    <w:rsid w:val="30DE69E6"/>
    <w:rsid w:val="310A6E99"/>
    <w:rsid w:val="312F72C4"/>
    <w:rsid w:val="3142D8FA"/>
    <w:rsid w:val="3168FFB6"/>
    <w:rsid w:val="31697FDF"/>
    <w:rsid w:val="318B7E37"/>
    <w:rsid w:val="3194F877"/>
    <w:rsid w:val="319C847D"/>
    <w:rsid w:val="31C5F2D9"/>
    <w:rsid w:val="31C6E45E"/>
    <w:rsid w:val="31E2E39A"/>
    <w:rsid w:val="32290A53"/>
    <w:rsid w:val="3231C852"/>
    <w:rsid w:val="3236F741"/>
    <w:rsid w:val="323E5074"/>
    <w:rsid w:val="325EA398"/>
    <w:rsid w:val="326E165B"/>
    <w:rsid w:val="32880A9B"/>
    <w:rsid w:val="328AC00C"/>
    <w:rsid w:val="32B6109D"/>
    <w:rsid w:val="32F68770"/>
    <w:rsid w:val="33042150"/>
    <w:rsid w:val="336296A7"/>
    <w:rsid w:val="3365520A"/>
    <w:rsid w:val="337234C3"/>
    <w:rsid w:val="33856CBF"/>
    <w:rsid w:val="33D1B3B0"/>
    <w:rsid w:val="33DCB669"/>
    <w:rsid w:val="33EC7B61"/>
    <w:rsid w:val="33F49623"/>
    <w:rsid w:val="33F66436"/>
    <w:rsid w:val="34009CDA"/>
    <w:rsid w:val="3405BF6B"/>
    <w:rsid w:val="3443F5EA"/>
    <w:rsid w:val="345FDA64"/>
    <w:rsid w:val="3461B4B4"/>
    <w:rsid w:val="3464E335"/>
    <w:rsid w:val="3487E2A9"/>
    <w:rsid w:val="34892FA7"/>
    <w:rsid w:val="349C4384"/>
    <w:rsid w:val="34B6B42A"/>
    <w:rsid w:val="34D3FAB0"/>
    <w:rsid w:val="34E12753"/>
    <w:rsid w:val="34F41379"/>
    <w:rsid w:val="3510BEB6"/>
    <w:rsid w:val="357E848E"/>
    <w:rsid w:val="35EC18E3"/>
    <w:rsid w:val="360347C3"/>
    <w:rsid w:val="36519E24"/>
    <w:rsid w:val="367AC4B4"/>
    <w:rsid w:val="36A3A12B"/>
    <w:rsid w:val="36AA0E48"/>
    <w:rsid w:val="3705115D"/>
    <w:rsid w:val="37952AAF"/>
    <w:rsid w:val="37A0E848"/>
    <w:rsid w:val="37A0F566"/>
    <w:rsid w:val="37B36D84"/>
    <w:rsid w:val="37E153EE"/>
    <w:rsid w:val="38093BD2"/>
    <w:rsid w:val="38103772"/>
    <w:rsid w:val="38130B82"/>
    <w:rsid w:val="383D59AD"/>
    <w:rsid w:val="38447353"/>
    <w:rsid w:val="3847397D"/>
    <w:rsid w:val="38596FA7"/>
    <w:rsid w:val="38896A32"/>
    <w:rsid w:val="388C9FAB"/>
    <w:rsid w:val="38D817C7"/>
    <w:rsid w:val="38F5B74F"/>
    <w:rsid w:val="39538A54"/>
    <w:rsid w:val="3984692E"/>
    <w:rsid w:val="39A19CBD"/>
    <w:rsid w:val="39AEDBE3"/>
    <w:rsid w:val="39D40A34"/>
    <w:rsid w:val="39F54008"/>
    <w:rsid w:val="39FE794E"/>
    <w:rsid w:val="3A0B484A"/>
    <w:rsid w:val="3A4A1C6C"/>
    <w:rsid w:val="3A85DA28"/>
    <w:rsid w:val="3A87AD5C"/>
    <w:rsid w:val="3AB3147C"/>
    <w:rsid w:val="3AEFC199"/>
    <w:rsid w:val="3B114684"/>
    <w:rsid w:val="3B53C268"/>
    <w:rsid w:val="3BCAAF75"/>
    <w:rsid w:val="3BDA19BF"/>
    <w:rsid w:val="3BF998DE"/>
    <w:rsid w:val="3C1E63AA"/>
    <w:rsid w:val="3C1FB9E7"/>
    <w:rsid w:val="3C2AD06C"/>
    <w:rsid w:val="3C4E25DD"/>
    <w:rsid w:val="3C72720D"/>
    <w:rsid w:val="3C8D30ED"/>
    <w:rsid w:val="3C92F4E8"/>
    <w:rsid w:val="3CBAAAD6"/>
    <w:rsid w:val="3CC1A8B6"/>
    <w:rsid w:val="3CD2BF54"/>
    <w:rsid w:val="3CFBF109"/>
    <w:rsid w:val="3D065110"/>
    <w:rsid w:val="3D0DF4BF"/>
    <w:rsid w:val="3D7C6AF1"/>
    <w:rsid w:val="3DCCAF3E"/>
    <w:rsid w:val="3E15D2DC"/>
    <w:rsid w:val="3E943729"/>
    <w:rsid w:val="3EB40B18"/>
    <w:rsid w:val="3EDC1142"/>
    <w:rsid w:val="3EEF3E32"/>
    <w:rsid w:val="3F16C527"/>
    <w:rsid w:val="3F176671"/>
    <w:rsid w:val="3F17CA64"/>
    <w:rsid w:val="3F7E3D94"/>
    <w:rsid w:val="3F7EC0E9"/>
    <w:rsid w:val="3F872FA9"/>
    <w:rsid w:val="3FCA259D"/>
    <w:rsid w:val="402BCF8D"/>
    <w:rsid w:val="402C2DD3"/>
    <w:rsid w:val="40B944A9"/>
    <w:rsid w:val="40EB45D3"/>
    <w:rsid w:val="411C0FC8"/>
    <w:rsid w:val="41B4406D"/>
    <w:rsid w:val="422A528F"/>
    <w:rsid w:val="422A558A"/>
    <w:rsid w:val="424CAA4E"/>
    <w:rsid w:val="424D0EF5"/>
    <w:rsid w:val="428027D8"/>
    <w:rsid w:val="429D89D7"/>
    <w:rsid w:val="42A8D061"/>
    <w:rsid w:val="42B01169"/>
    <w:rsid w:val="42E550F1"/>
    <w:rsid w:val="42F81D7F"/>
    <w:rsid w:val="42FFE356"/>
    <w:rsid w:val="4314390D"/>
    <w:rsid w:val="435098F5"/>
    <w:rsid w:val="435C26E7"/>
    <w:rsid w:val="43BDB2D4"/>
    <w:rsid w:val="43D291D8"/>
    <w:rsid w:val="43DDB164"/>
    <w:rsid w:val="43E5295B"/>
    <w:rsid w:val="4422FA00"/>
    <w:rsid w:val="44531912"/>
    <w:rsid w:val="447F96DC"/>
    <w:rsid w:val="448AC6A1"/>
    <w:rsid w:val="44A5B346"/>
    <w:rsid w:val="44C5FC11"/>
    <w:rsid w:val="4510A1A3"/>
    <w:rsid w:val="4577A999"/>
    <w:rsid w:val="4586E5CE"/>
    <w:rsid w:val="4586EC9E"/>
    <w:rsid w:val="459B09F4"/>
    <w:rsid w:val="45B20073"/>
    <w:rsid w:val="45C4DD96"/>
    <w:rsid w:val="45EAEC5B"/>
    <w:rsid w:val="45ECA32B"/>
    <w:rsid w:val="45FA07F3"/>
    <w:rsid w:val="45FECDDA"/>
    <w:rsid w:val="460E33CF"/>
    <w:rsid w:val="4657F847"/>
    <w:rsid w:val="467472DB"/>
    <w:rsid w:val="467DAB13"/>
    <w:rsid w:val="469C1A64"/>
    <w:rsid w:val="46D007C2"/>
    <w:rsid w:val="46E1CDE2"/>
    <w:rsid w:val="46F1AD92"/>
    <w:rsid w:val="4735CED2"/>
    <w:rsid w:val="473EA637"/>
    <w:rsid w:val="477414A8"/>
    <w:rsid w:val="47816C83"/>
    <w:rsid w:val="47A10DD0"/>
    <w:rsid w:val="47A3CD28"/>
    <w:rsid w:val="47B4F184"/>
    <w:rsid w:val="47D4DBC2"/>
    <w:rsid w:val="47F43F5E"/>
    <w:rsid w:val="47FFA17A"/>
    <w:rsid w:val="481C14D5"/>
    <w:rsid w:val="486EFACD"/>
    <w:rsid w:val="488FF8FC"/>
    <w:rsid w:val="48A0D73E"/>
    <w:rsid w:val="48A68CE2"/>
    <w:rsid w:val="48F4FE62"/>
    <w:rsid w:val="48FFC8EA"/>
    <w:rsid w:val="49064661"/>
    <w:rsid w:val="492E8927"/>
    <w:rsid w:val="493F9ED5"/>
    <w:rsid w:val="499B34AC"/>
    <w:rsid w:val="49AC794C"/>
    <w:rsid w:val="49D60571"/>
    <w:rsid w:val="4A07217D"/>
    <w:rsid w:val="4B361AA9"/>
    <w:rsid w:val="4B381B5B"/>
    <w:rsid w:val="4B3A8DE5"/>
    <w:rsid w:val="4B57CAE6"/>
    <w:rsid w:val="4B5D14D2"/>
    <w:rsid w:val="4B65B78A"/>
    <w:rsid w:val="4B7A78E2"/>
    <w:rsid w:val="4BAA7B12"/>
    <w:rsid w:val="4BC7E3DF"/>
    <w:rsid w:val="4BCF7DE1"/>
    <w:rsid w:val="4BFCCA02"/>
    <w:rsid w:val="4C0B5FE3"/>
    <w:rsid w:val="4C3B1339"/>
    <w:rsid w:val="4C632B32"/>
    <w:rsid w:val="4C79BBCC"/>
    <w:rsid w:val="4C823FCF"/>
    <w:rsid w:val="4CA45B6E"/>
    <w:rsid w:val="4CB04B95"/>
    <w:rsid w:val="4CBE7FEA"/>
    <w:rsid w:val="4CDF0C71"/>
    <w:rsid w:val="4D05A0C3"/>
    <w:rsid w:val="4D0CF746"/>
    <w:rsid w:val="4D41A0D3"/>
    <w:rsid w:val="4D601329"/>
    <w:rsid w:val="4DA5DE8C"/>
    <w:rsid w:val="4DBC5A4D"/>
    <w:rsid w:val="4DDEF27D"/>
    <w:rsid w:val="4E2C2E30"/>
    <w:rsid w:val="4E2E18AF"/>
    <w:rsid w:val="4E51B1AE"/>
    <w:rsid w:val="4E5AD8B7"/>
    <w:rsid w:val="4E60A6BA"/>
    <w:rsid w:val="4E818D9A"/>
    <w:rsid w:val="4E9D2C84"/>
    <w:rsid w:val="4EA6A33F"/>
    <w:rsid w:val="4EC31072"/>
    <w:rsid w:val="4EDE9B7F"/>
    <w:rsid w:val="4F1781A0"/>
    <w:rsid w:val="4F1A2C99"/>
    <w:rsid w:val="4F28280D"/>
    <w:rsid w:val="4F428F4B"/>
    <w:rsid w:val="4F4E9C6B"/>
    <w:rsid w:val="4F5A8505"/>
    <w:rsid w:val="4FA4DC7C"/>
    <w:rsid w:val="4FBBA6F9"/>
    <w:rsid w:val="4FDE0C2E"/>
    <w:rsid w:val="4FEA57C3"/>
    <w:rsid w:val="500EA5D4"/>
    <w:rsid w:val="503EE4DC"/>
    <w:rsid w:val="50613B76"/>
    <w:rsid w:val="50E06FAA"/>
    <w:rsid w:val="50E20DD9"/>
    <w:rsid w:val="51065EAC"/>
    <w:rsid w:val="511734DC"/>
    <w:rsid w:val="516A45C8"/>
    <w:rsid w:val="518B7D08"/>
    <w:rsid w:val="51923AA3"/>
    <w:rsid w:val="519754C7"/>
    <w:rsid w:val="51A781A3"/>
    <w:rsid w:val="51B91202"/>
    <w:rsid w:val="52024056"/>
    <w:rsid w:val="5212463C"/>
    <w:rsid w:val="522ADF8A"/>
    <w:rsid w:val="5276564C"/>
    <w:rsid w:val="52911D73"/>
    <w:rsid w:val="52DEAD7D"/>
    <w:rsid w:val="5358D33E"/>
    <w:rsid w:val="53602299"/>
    <w:rsid w:val="538220F7"/>
    <w:rsid w:val="538D8B16"/>
    <w:rsid w:val="53E1D6F0"/>
    <w:rsid w:val="53E723A2"/>
    <w:rsid w:val="542F087F"/>
    <w:rsid w:val="5456535D"/>
    <w:rsid w:val="545A40E4"/>
    <w:rsid w:val="546C1C2F"/>
    <w:rsid w:val="549DBF8A"/>
    <w:rsid w:val="54D44505"/>
    <w:rsid w:val="54E0A5E2"/>
    <w:rsid w:val="5519CB95"/>
    <w:rsid w:val="552CE34E"/>
    <w:rsid w:val="554A8119"/>
    <w:rsid w:val="554CD647"/>
    <w:rsid w:val="5575D2C0"/>
    <w:rsid w:val="559F1D06"/>
    <w:rsid w:val="55C9C689"/>
    <w:rsid w:val="566A3BB8"/>
    <w:rsid w:val="568F7782"/>
    <w:rsid w:val="569C774C"/>
    <w:rsid w:val="56AE78B9"/>
    <w:rsid w:val="56B4DACA"/>
    <w:rsid w:val="56C5DE61"/>
    <w:rsid w:val="56CF674A"/>
    <w:rsid w:val="56E6993A"/>
    <w:rsid w:val="5714CE44"/>
    <w:rsid w:val="57889A87"/>
    <w:rsid w:val="57BC124C"/>
    <w:rsid w:val="57C7A6BE"/>
    <w:rsid w:val="57CA0550"/>
    <w:rsid w:val="57CBAF69"/>
    <w:rsid w:val="57F74941"/>
    <w:rsid w:val="5807BE56"/>
    <w:rsid w:val="58293640"/>
    <w:rsid w:val="585B4F7A"/>
    <w:rsid w:val="58A89BEF"/>
    <w:rsid w:val="58AEB110"/>
    <w:rsid w:val="58B354E1"/>
    <w:rsid w:val="58CE423F"/>
    <w:rsid w:val="58E45225"/>
    <w:rsid w:val="58E7F8C6"/>
    <w:rsid w:val="58F6B322"/>
    <w:rsid w:val="5947A22E"/>
    <w:rsid w:val="59A92773"/>
    <w:rsid w:val="59D579CF"/>
    <w:rsid w:val="59DA241B"/>
    <w:rsid w:val="5A58C4CA"/>
    <w:rsid w:val="5A736214"/>
    <w:rsid w:val="5A9022B0"/>
    <w:rsid w:val="5AA0A221"/>
    <w:rsid w:val="5AC2F038"/>
    <w:rsid w:val="5AC95C86"/>
    <w:rsid w:val="5AF13493"/>
    <w:rsid w:val="5B052366"/>
    <w:rsid w:val="5B4FBD58"/>
    <w:rsid w:val="5B590135"/>
    <w:rsid w:val="5B6CFCEB"/>
    <w:rsid w:val="5B97C685"/>
    <w:rsid w:val="5C27954F"/>
    <w:rsid w:val="5C3A5C0D"/>
    <w:rsid w:val="5C45F079"/>
    <w:rsid w:val="5C4C370C"/>
    <w:rsid w:val="5C753CCA"/>
    <w:rsid w:val="5C773820"/>
    <w:rsid w:val="5CE662F4"/>
    <w:rsid w:val="5D0A833F"/>
    <w:rsid w:val="5D384C35"/>
    <w:rsid w:val="5D38696B"/>
    <w:rsid w:val="5D4D20DE"/>
    <w:rsid w:val="5D591ABC"/>
    <w:rsid w:val="5DA81B0D"/>
    <w:rsid w:val="5DB5A466"/>
    <w:rsid w:val="5DDE95D2"/>
    <w:rsid w:val="5DECE1D7"/>
    <w:rsid w:val="5DEDC134"/>
    <w:rsid w:val="5DF6671C"/>
    <w:rsid w:val="5E1F7F7C"/>
    <w:rsid w:val="5E23758A"/>
    <w:rsid w:val="5E23E985"/>
    <w:rsid w:val="5EB6CE87"/>
    <w:rsid w:val="5EC2CC24"/>
    <w:rsid w:val="5EDB56B5"/>
    <w:rsid w:val="5EDD004D"/>
    <w:rsid w:val="5EF9ACC3"/>
    <w:rsid w:val="5F147A10"/>
    <w:rsid w:val="5F29EF01"/>
    <w:rsid w:val="5F375858"/>
    <w:rsid w:val="5F406F05"/>
    <w:rsid w:val="5F5BFC9B"/>
    <w:rsid w:val="5F6393D3"/>
    <w:rsid w:val="5F797D29"/>
    <w:rsid w:val="5FBFB9E6"/>
    <w:rsid w:val="5FC82047"/>
    <w:rsid w:val="5FFF1A00"/>
    <w:rsid w:val="601DDB0A"/>
    <w:rsid w:val="6024D55B"/>
    <w:rsid w:val="605FC8CE"/>
    <w:rsid w:val="60681DA2"/>
    <w:rsid w:val="608C2FA5"/>
    <w:rsid w:val="60B0A8C2"/>
    <w:rsid w:val="60C104C7"/>
    <w:rsid w:val="60E9A193"/>
    <w:rsid w:val="60EA1F6D"/>
    <w:rsid w:val="60EECC92"/>
    <w:rsid w:val="60F2BD0E"/>
    <w:rsid w:val="60FB7E7A"/>
    <w:rsid w:val="60FF6434"/>
    <w:rsid w:val="611EC545"/>
    <w:rsid w:val="6135A56A"/>
    <w:rsid w:val="613A5D8E"/>
    <w:rsid w:val="614B7909"/>
    <w:rsid w:val="6157D198"/>
    <w:rsid w:val="61611B12"/>
    <w:rsid w:val="616FAB22"/>
    <w:rsid w:val="61713E76"/>
    <w:rsid w:val="617F2A29"/>
    <w:rsid w:val="6181D5EB"/>
    <w:rsid w:val="61A23164"/>
    <w:rsid w:val="61C25DED"/>
    <w:rsid w:val="62293E56"/>
    <w:rsid w:val="6244AD28"/>
    <w:rsid w:val="62485644"/>
    <w:rsid w:val="629D4DA9"/>
    <w:rsid w:val="62DE1306"/>
    <w:rsid w:val="631D1BA1"/>
    <w:rsid w:val="63C6CCD5"/>
    <w:rsid w:val="63D62448"/>
    <w:rsid w:val="640A9FDC"/>
    <w:rsid w:val="64801F3F"/>
    <w:rsid w:val="64952F04"/>
    <w:rsid w:val="64A97118"/>
    <w:rsid w:val="6530B808"/>
    <w:rsid w:val="65355C9A"/>
    <w:rsid w:val="653B5BF4"/>
    <w:rsid w:val="65549E67"/>
    <w:rsid w:val="65806DF4"/>
    <w:rsid w:val="6580CD84"/>
    <w:rsid w:val="65A86071"/>
    <w:rsid w:val="65D2D557"/>
    <w:rsid w:val="65EA94AC"/>
    <w:rsid w:val="65ED194F"/>
    <w:rsid w:val="65F37644"/>
    <w:rsid w:val="65FAE668"/>
    <w:rsid w:val="6607B010"/>
    <w:rsid w:val="66285971"/>
    <w:rsid w:val="664FEC2D"/>
    <w:rsid w:val="6654B6DA"/>
    <w:rsid w:val="666B1E7E"/>
    <w:rsid w:val="668C9466"/>
    <w:rsid w:val="66916C18"/>
    <w:rsid w:val="66D29032"/>
    <w:rsid w:val="6707D0BD"/>
    <w:rsid w:val="676EA5B8"/>
    <w:rsid w:val="6783A017"/>
    <w:rsid w:val="67D52C32"/>
    <w:rsid w:val="67D7662A"/>
    <w:rsid w:val="67DBBE02"/>
    <w:rsid w:val="68267DE3"/>
    <w:rsid w:val="6836DC6A"/>
    <w:rsid w:val="68975E75"/>
    <w:rsid w:val="68977635"/>
    <w:rsid w:val="68AC57C8"/>
    <w:rsid w:val="68C8176E"/>
    <w:rsid w:val="690807DD"/>
    <w:rsid w:val="69460F90"/>
    <w:rsid w:val="694F2AE3"/>
    <w:rsid w:val="696CE5CC"/>
    <w:rsid w:val="696DAD1D"/>
    <w:rsid w:val="698F60E1"/>
    <w:rsid w:val="699EDFDA"/>
    <w:rsid w:val="69C2CDFC"/>
    <w:rsid w:val="69D11B4A"/>
    <w:rsid w:val="69D1DDC4"/>
    <w:rsid w:val="69D9A89C"/>
    <w:rsid w:val="69ED2C3C"/>
    <w:rsid w:val="69F425AD"/>
    <w:rsid w:val="69FE44C9"/>
    <w:rsid w:val="6A0E359F"/>
    <w:rsid w:val="6A47F313"/>
    <w:rsid w:val="6A4C3ED3"/>
    <w:rsid w:val="6A62FF1F"/>
    <w:rsid w:val="6A95333A"/>
    <w:rsid w:val="6AE1980B"/>
    <w:rsid w:val="6B20015D"/>
    <w:rsid w:val="6B26F1C9"/>
    <w:rsid w:val="6B56C6EB"/>
    <w:rsid w:val="6B5E1EC4"/>
    <w:rsid w:val="6B7AFA9B"/>
    <w:rsid w:val="6B85F75C"/>
    <w:rsid w:val="6B8E5C1C"/>
    <w:rsid w:val="6BF467C5"/>
    <w:rsid w:val="6C018B93"/>
    <w:rsid w:val="6C0679F5"/>
    <w:rsid w:val="6C404ACD"/>
    <w:rsid w:val="6CAEEC0A"/>
    <w:rsid w:val="6D357FE9"/>
    <w:rsid w:val="6D44C972"/>
    <w:rsid w:val="6D5949BF"/>
    <w:rsid w:val="6DE95934"/>
    <w:rsid w:val="6E251AE9"/>
    <w:rsid w:val="6E2ECB64"/>
    <w:rsid w:val="6E5DAC66"/>
    <w:rsid w:val="6E854DDE"/>
    <w:rsid w:val="6E9CACC9"/>
    <w:rsid w:val="6EC8B136"/>
    <w:rsid w:val="6ECDD98E"/>
    <w:rsid w:val="6F13E988"/>
    <w:rsid w:val="6F415632"/>
    <w:rsid w:val="6F5430A6"/>
    <w:rsid w:val="6F7C5CA8"/>
    <w:rsid w:val="6FB1C28C"/>
    <w:rsid w:val="6FC03ADC"/>
    <w:rsid w:val="6FDB9AB5"/>
    <w:rsid w:val="7032D167"/>
    <w:rsid w:val="706E3E41"/>
    <w:rsid w:val="707E8262"/>
    <w:rsid w:val="70B11C5B"/>
    <w:rsid w:val="70CD9A24"/>
    <w:rsid w:val="70E1B739"/>
    <w:rsid w:val="710AA740"/>
    <w:rsid w:val="7126EE5F"/>
    <w:rsid w:val="714608C6"/>
    <w:rsid w:val="7157FFD7"/>
    <w:rsid w:val="7176A207"/>
    <w:rsid w:val="71B94073"/>
    <w:rsid w:val="71BEE7D9"/>
    <w:rsid w:val="724941A3"/>
    <w:rsid w:val="7272DDE1"/>
    <w:rsid w:val="72B38F2B"/>
    <w:rsid w:val="72DFD197"/>
    <w:rsid w:val="72F4AC63"/>
    <w:rsid w:val="72F6F283"/>
    <w:rsid w:val="730F4753"/>
    <w:rsid w:val="7326B28C"/>
    <w:rsid w:val="7349476F"/>
    <w:rsid w:val="7387EAF7"/>
    <w:rsid w:val="73D68765"/>
    <w:rsid w:val="740AB9CC"/>
    <w:rsid w:val="74ADCBA3"/>
    <w:rsid w:val="74DA2D9F"/>
    <w:rsid w:val="750B2809"/>
    <w:rsid w:val="75441112"/>
    <w:rsid w:val="75AA19FC"/>
    <w:rsid w:val="75AE62F2"/>
    <w:rsid w:val="75F1D7CA"/>
    <w:rsid w:val="76116E52"/>
    <w:rsid w:val="76248FC9"/>
    <w:rsid w:val="76628CFF"/>
    <w:rsid w:val="767E8C46"/>
    <w:rsid w:val="76AAE6B0"/>
    <w:rsid w:val="76AC312C"/>
    <w:rsid w:val="76CA851E"/>
    <w:rsid w:val="770C8024"/>
    <w:rsid w:val="775F7F57"/>
    <w:rsid w:val="777E5FD1"/>
    <w:rsid w:val="77BC5593"/>
    <w:rsid w:val="77CD30C5"/>
    <w:rsid w:val="77E75446"/>
    <w:rsid w:val="7813594F"/>
    <w:rsid w:val="781580B8"/>
    <w:rsid w:val="781FBECE"/>
    <w:rsid w:val="7820919D"/>
    <w:rsid w:val="782C90CD"/>
    <w:rsid w:val="78509C51"/>
    <w:rsid w:val="7878CA08"/>
    <w:rsid w:val="788C9001"/>
    <w:rsid w:val="78B3A95D"/>
    <w:rsid w:val="78D2EC20"/>
    <w:rsid w:val="78F7F7E8"/>
    <w:rsid w:val="793F9FAF"/>
    <w:rsid w:val="795673B0"/>
    <w:rsid w:val="795E85D3"/>
    <w:rsid w:val="79A86170"/>
    <w:rsid w:val="79C9728A"/>
    <w:rsid w:val="79DBF165"/>
    <w:rsid w:val="79E956C3"/>
    <w:rsid w:val="7A1328B7"/>
    <w:rsid w:val="7A41F303"/>
    <w:rsid w:val="7A63FCED"/>
    <w:rsid w:val="7A691BDB"/>
    <w:rsid w:val="7A6F8533"/>
    <w:rsid w:val="7AB46BBE"/>
    <w:rsid w:val="7AB96636"/>
    <w:rsid w:val="7ABAE165"/>
    <w:rsid w:val="7AE4A9EF"/>
    <w:rsid w:val="7B130B70"/>
    <w:rsid w:val="7B1684E3"/>
    <w:rsid w:val="7B463AD5"/>
    <w:rsid w:val="7B48FE7A"/>
    <w:rsid w:val="7B7D8F54"/>
    <w:rsid w:val="7B9665C3"/>
    <w:rsid w:val="7BC64B10"/>
    <w:rsid w:val="7BFE9011"/>
    <w:rsid w:val="7C3B5842"/>
    <w:rsid w:val="7C51383E"/>
    <w:rsid w:val="7C557489"/>
    <w:rsid w:val="7C663DC0"/>
    <w:rsid w:val="7C917468"/>
    <w:rsid w:val="7C970EF1"/>
    <w:rsid w:val="7C9B1242"/>
    <w:rsid w:val="7C9EEFD7"/>
    <w:rsid w:val="7CE10550"/>
    <w:rsid w:val="7CE26945"/>
    <w:rsid w:val="7D01134C"/>
    <w:rsid w:val="7D1C58DC"/>
    <w:rsid w:val="7D32D53B"/>
    <w:rsid w:val="7DA05B92"/>
    <w:rsid w:val="7DA62B8C"/>
    <w:rsid w:val="7DCD60FD"/>
    <w:rsid w:val="7E0A0B7D"/>
    <w:rsid w:val="7E2A943D"/>
    <w:rsid w:val="7E2FF0C4"/>
    <w:rsid w:val="7E6910D6"/>
    <w:rsid w:val="7E6D5104"/>
    <w:rsid w:val="7EA5727D"/>
    <w:rsid w:val="7EC5DF74"/>
    <w:rsid w:val="7F13F1DE"/>
    <w:rsid w:val="7F1817CC"/>
    <w:rsid w:val="7F277768"/>
    <w:rsid w:val="7F385630"/>
    <w:rsid w:val="7F9E2D9E"/>
    <w:rsid w:val="7FA91B87"/>
    <w:rsid w:val="7FABEC41"/>
    <w:rsid w:val="7FF486A3"/>
    <w:rsid w:val="7FF7A73D"/>
    <w:rsid w:val="7FF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BDF0"/>
  <w15:chartTrackingRefBased/>
  <w15:docId w15:val="{3BCDFE07-D67C-4D0F-B283-F822C170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C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D6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DefaultParagraphFont"/>
    <w:rsid w:val="00694F44"/>
  </w:style>
  <w:style w:type="character" w:customStyle="1" w:styleId="eop">
    <w:name w:val="eop"/>
    <w:basedOn w:val="DefaultParagraphFont"/>
    <w:rsid w:val="00694F44"/>
  </w:style>
  <w:style w:type="paragraph" w:styleId="Header">
    <w:name w:val="header"/>
    <w:basedOn w:val="Normal"/>
    <w:link w:val="HeaderChar"/>
    <w:uiPriority w:val="99"/>
    <w:unhideWhenUsed/>
    <w:rsid w:val="00BE1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32"/>
  </w:style>
  <w:style w:type="paragraph" w:styleId="Footer">
    <w:name w:val="footer"/>
    <w:basedOn w:val="Normal"/>
    <w:link w:val="FooterChar"/>
    <w:uiPriority w:val="99"/>
    <w:unhideWhenUsed/>
    <w:rsid w:val="00BE1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32"/>
  </w:style>
  <w:style w:type="paragraph" w:styleId="NormalWeb">
    <w:name w:val="Normal (Web)"/>
    <w:basedOn w:val="Normal"/>
    <w:uiPriority w:val="99"/>
    <w:semiHidden/>
    <w:unhideWhenUsed/>
    <w:rsid w:val="00BE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1A32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1A3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1A32"/>
    <w:pPr>
      <w:pBdr>
        <w:top w:val="single" w:sz="6" w:space="1" w:color="auto"/>
      </w:pBdr>
      <w:spacing w:after="0" w:line="240" w:lineRule="auto"/>
      <w:jc w:val="center"/>
    </w:pPr>
    <w:rPr>
      <w:rFonts w:eastAsia="Times New Roman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1A3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Spacing">
    <w:name w:val="No Spacing"/>
    <w:aliases w:val="Elemento ABNT"/>
    <w:link w:val="NoSpacingChar"/>
    <w:uiPriority w:val="1"/>
    <w:qFormat/>
    <w:rsid w:val="002C2D69"/>
    <w:pPr>
      <w:spacing w:after="0" w:line="240" w:lineRule="auto"/>
    </w:pPr>
  </w:style>
  <w:style w:type="character" w:customStyle="1" w:styleId="NoSpacingChar">
    <w:name w:val="No Spacing Char"/>
    <w:aliases w:val="Elemento ABNT Char"/>
    <w:basedOn w:val="Heading1Char"/>
    <w:link w:val="NoSpacing"/>
    <w:uiPriority w:val="1"/>
    <w:rsid w:val="00C23D5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23D5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ubtitulo">
    <w:name w:val="Subtitulo"/>
    <w:basedOn w:val="AssuntosABNT"/>
    <w:link w:val="SubtituloChar"/>
    <w:qFormat/>
    <w:rsid w:val="00DC7DBD"/>
    <w:pPr>
      <w:numPr>
        <w:numId w:val="2"/>
      </w:numPr>
      <w:spacing w:afterLines="120" w:after="288" w:line="360" w:lineRule="auto"/>
    </w:pPr>
    <w:rPr>
      <w:rFonts w:ascii="Arial" w:hAnsi="Arial"/>
      <w:sz w:val="24"/>
      <w:szCs w:val="24"/>
    </w:rPr>
  </w:style>
  <w:style w:type="paragraph" w:customStyle="1" w:styleId="AssuntosABNT">
    <w:name w:val="Assuntos ABNT"/>
    <w:basedOn w:val="Heading2"/>
    <w:link w:val="AssuntosABNTChar"/>
    <w:qFormat/>
    <w:rsid w:val="005A67C5"/>
    <w:pPr>
      <w:spacing w:before="0"/>
    </w:pPr>
    <w:rPr>
      <w:rFonts w:ascii="Calibri" w:hAnsi="Calibri" w:cs="Arial"/>
      <w:b/>
      <w:caps/>
      <w:color w:val="auto"/>
      <w:sz w:val="28"/>
    </w:rPr>
  </w:style>
  <w:style w:type="character" w:customStyle="1" w:styleId="SubtituloChar">
    <w:name w:val="Subtitulo Char"/>
    <w:basedOn w:val="DefaultParagraphFont"/>
    <w:link w:val="Subtitulo"/>
    <w:rsid w:val="00DC7DBD"/>
    <w:rPr>
      <w:rFonts w:ascii="Arial" w:eastAsiaTheme="majorEastAsia" w:hAnsi="Arial" w:cs="Arial"/>
      <w:b/>
      <w:caps/>
      <w:sz w:val="24"/>
      <w:szCs w:val="24"/>
    </w:rPr>
  </w:style>
  <w:style w:type="paragraph" w:customStyle="1" w:styleId="TpicosABNT">
    <w:name w:val="Tópicos ABNT"/>
    <w:basedOn w:val="Heading3"/>
    <w:link w:val="TpicosABNTChar"/>
    <w:qFormat/>
    <w:rsid w:val="00B25456"/>
    <w:pPr>
      <w:spacing w:before="0"/>
    </w:pPr>
    <w:rPr>
      <w:rFonts w:ascii="Arial" w:hAnsi="Arial"/>
      <w:color w:val="auto"/>
    </w:rPr>
  </w:style>
  <w:style w:type="character" w:customStyle="1" w:styleId="AssuntosABNTChar">
    <w:name w:val="Assuntos ABNT Char"/>
    <w:basedOn w:val="DefaultParagraphFont"/>
    <w:link w:val="AssuntosABNT"/>
    <w:rsid w:val="005A67C5"/>
    <w:rPr>
      <w:rFonts w:ascii="Calibri" w:eastAsiaTheme="majorEastAsia" w:hAnsi="Calibri" w:cs="Arial"/>
      <w:b/>
      <w: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545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C2D69"/>
    <w:pPr>
      <w:outlineLvl w:val="9"/>
    </w:pPr>
  </w:style>
  <w:style w:type="character" w:customStyle="1" w:styleId="TpicosABNTChar">
    <w:name w:val="Tópicos ABNT Char"/>
    <w:basedOn w:val="SubtituloChar"/>
    <w:link w:val="TpicosABNT"/>
    <w:rsid w:val="00B25456"/>
    <w:rPr>
      <w:rFonts w:ascii="Arial" w:eastAsiaTheme="majorEastAsia" w:hAnsi="Arial" w:cstheme="majorBidi"/>
      <w:b w:val="0"/>
      <w:caps w:val="0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45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25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4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5456"/>
    <w:rPr>
      <w:color w:val="0563C1" w:themeColor="hyperlink"/>
      <w:u w:val="single"/>
    </w:rPr>
  </w:style>
  <w:style w:type="character" w:customStyle="1" w:styleId="linkify2-link-inner-text">
    <w:name w:val="linkify2-link-inner-text"/>
    <w:basedOn w:val="DefaultParagraphFont"/>
    <w:rsid w:val="0066215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EC0B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0B8F"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0B8F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C0B8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C0B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C0B8F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52C"/>
    <w:rPr>
      <w:rFonts w:ascii="Arial" w:hAnsi="Arial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2D6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E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E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EE"/>
    <w:rPr>
      <w:rFonts w:asciiTheme="majorHAnsi" w:eastAsiaTheme="majorEastAsia" w:hAnsiTheme="majorHAnsi" w:cstheme="majorBidi"/>
      <w:b/>
      <w:bCs/>
      <w:color w:val="833C0B" w:themeColor="accent2" w:themeShade="8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EE"/>
    <w:rPr>
      <w:rFonts w:asciiTheme="majorHAnsi" w:eastAsiaTheme="majorEastAsia" w:hAnsiTheme="majorHAnsi" w:cstheme="majorBidi"/>
      <w:color w:val="833C0B" w:themeColor="accent2" w:themeShade="8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EE"/>
    <w:rPr>
      <w:rFonts w:asciiTheme="majorHAnsi" w:eastAsiaTheme="majorEastAsia" w:hAnsiTheme="majorHAnsi" w:cstheme="majorBidi"/>
      <w:i/>
      <w:iCs/>
      <w:color w:val="833C0B" w:themeColor="accent2" w:themeShade="80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3EE"/>
    <w:pPr>
      <w:spacing w:line="240" w:lineRule="auto"/>
    </w:pPr>
    <w:rPr>
      <w:rFonts w:asciiTheme="minorHAnsi" w:hAnsiTheme="minorHAnsi"/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0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A03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EE"/>
    <w:pPr>
      <w:numPr>
        <w:ilvl w:val="1"/>
      </w:numPr>
      <w:spacing w:after="240"/>
    </w:pPr>
    <w:rPr>
      <w:rFonts w:asciiTheme="minorHAnsi" w:hAnsiTheme="minorHAnsi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3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E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E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A03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3E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A03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3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3EE"/>
    <w:rPr>
      <w:b/>
      <w:bCs/>
      <w:caps w:val="0"/>
      <w:smallCaps/>
      <w:spacing w:val="0"/>
    </w:rPr>
  </w:style>
  <w:style w:type="paragraph" w:styleId="ListParagraph">
    <w:name w:val="List Paragraph"/>
    <w:basedOn w:val="Normal"/>
    <w:uiPriority w:val="34"/>
    <w:qFormat/>
    <w:rsid w:val="00B4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1925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01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891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5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2137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19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1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79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28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42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99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281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52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326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1590/1413-81232015208.1780201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4322/2526-%208910.ctoAO172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lanalto.gov.br/ccivil_03/leis/l8213cons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eriodicos.unincor.br/index.php/revistaunincor/article/view/1441/pdf_20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67EC732FFA74B91778479FA47DB36" ma:contentTypeVersion="4" ma:contentTypeDescription="Crie um novo documento." ma:contentTypeScope="" ma:versionID="571da6045114f3c22b97451891d65f33">
  <xsd:schema xmlns:xsd="http://www.w3.org/2001/XMLSchema" xmlns:xs="http://www.w3.org/2001/XMLSchema" xmlns:p="http://schemas.microsoft.com/office/2006/metadata/properties" xmlns:ns2="fa384c80-450a-45c6-b2d6-8ad3efa23863" targetNamespace="http://schemas.microsoft.com/office/2006/metadata/properties" ma:root="true" ma:fieldsID="9471b4ed776a60264c2441e7444acade" ns2:_="">
    <xsd:import namespace="fa384c80-450a-45c6-b2d6-8ad3efa23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84c80-450a-45c6-b2d6-8ad3efa23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5822-9A8A-4F61-8F0D-2BBE83DF03EB}">
  <ds:schemaRefs>
    <ds:schemaRef ds:uri="http://schemas.microsoft.com/office/2006/metadata/properties"/>
    <ds:schemaRef ds:uri="http://schemas.microsoft.com/office/infopath/2007/PartnerControls"/>
    <ds:schemaRef ds:uri="cadd5f20-ddf6-4d1c-a16e-d2034369b1e3"/>
  </ds:schemaRefs>
</ds:datastoreItem>
</file>

<file path=customXml/itemProps2.xml><?xml version="1.0" encoding="utf-8"?>
<ds:datastoreItem xmlns:ds="http://schemas.openxmlformats.org/officeDocument/2006/customXml" ds:itemID="{56B3C132-4779-4EE6-AA1F-E5B5D57FD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0B62B-25DC-4FDA-A10F-49845B0014C1}"/>
</file>

<file path=customXml/itemProps4.xml><?xml version="1.0" encoding="utf-8"?>
<ds:datastoreItem xmlns:ds="http://schemas.openxmlformats.org/officeDocument/2006/customXml" ds:itemID="{AD6D03E0-F9A1-4A1A-8E2C-C029653FF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1993</Words>
  <Characters>11361</Characters>
  <Application>Microsoft Office Word</Application>
  <DocSecurity>4</DocSecurity>
  <Lines>94</Lines>
  <Paragraphs>26</Paragraphs>
  <ScaleCrop>false</ScaleCrop>
  <Company/>
  <LinksUpToDate>false</LinksUpToDate>
  <CharactersWithSpaces>13328</CharactersWithSpaces>
  <SharedDoc>false</SharedDoc>
  <HLinks>
    <vt:vector size="114" baseType="variant">
      <vt:variant>
        <vt:i4>1638440</vt:i4>
      </vt:variant>
      <vt:variant>
        <vt:i4>102</vt:i4>
      </vt:variant>
      <vt:variant>
        <vt:i4>0</vt:i4>
      </vt:variant>
      <vt:variant>
        <vt:i4>5</vt:i4>
      </vt:variant>
      <vt:variant>
        <vt:lpwstr>http://periodicos.unincor.br/index.php/revistaunincor/article/view/1441/pdf_208</vt:lpwstr>
      </vt:variant>
      <vt:variant>
        <vt:lpwstr/>
      </vt:variant>
      <vt:variant>
        <vt:i4>6553709</vt:i4>
      </vt:variant>
      <vt:variant>
        <vt:i4>99</vt:i4>
      </vt:variant>
      <vt:variant>
        <vt:i4>0</vt:i4>
      </vt:variant>
      <vt:variant>
        <vt:i4>5</vt:i4>
      </vt:variant>
      <vt:variant>
        <vt:lpwstr>http://dx.doi.org/10.1590/1413-81232015208.17802014</vt:lpwstr>
      </vt:variant>
      <vt:variant>
        <vt:lpwstr/>
      </vt:variant>
      <vt:variant>
        <vt:i4>6160455</vt:i4>
      </vt:variant>
      <vt:variant>
        <vt:i4>96</vt:i4>
      </vt:variant>
      <vt:variant>
        <vt:i4>0</vt:i4>
      </vt:variant>
      <vt:variant>
        <vt:i4>5</vt:i4>
      </vt:variant>
      <vt:variant>
        <vt:lpwstr>https://doi.org/10.4322/2526- 8910.ctoAO1724</vt:lpwstr>
      </vt:variant>
      <vt:variant>
        <vt:lpwstr/>
      </vt:variant>
      <vt:variant>
        <vt:i4>1114146</vt:i4>
      </vt:variant>
      <vt:variant>
        <vt:i4>93</vt:i4>
      </vt:variant>
      <vt:variant>
        <vt:i4>0</vt:i4>
      </vt:variant>
      <vt:variant>
        <vt:i4>5</vt:i4>
      </vt:variant>
      <vt:variant>
        <vt:lpwstr>https://www.planalto.gov.br/ccivil_03/leis/l8213cons.htm</vt:lpwstr>
      </vt:variant>
      <vt:variant>
        <vt:lpwstr/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_Toc162562217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_Toc162562216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_Toc162562215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_Toc162562214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_Toc162562213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_Toc162562212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_Toc162562211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_Toc162562210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_Toc162562209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_Toc162562208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_Toc162562207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_Toc162562206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_Toc162562205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_Toc162562204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_Toc162562203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ALEX EXPEDITO SILVA SANTOS</cp:lastModifiedBy>
  <cp:revision>55</cp:revision>
  <dcterms:created xsi:type="dcterms:W3CDTF">2024-03-28T00:05:00Z</dcterms:created>
  <dcterms:modified xsi:type="dcterms:W3CDTF">2024-03-29T06:52:00Z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0x01010056E67EC732FFA74B91778479FA47DB36</vt:lpwstr>
  </property>
</Properties>
</file>